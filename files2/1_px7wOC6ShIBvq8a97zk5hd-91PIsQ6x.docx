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24C" w:rsidRDefault="00AE324C" w:rsidP="00AE324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Proposal for Simplification of Transfer Residency Requirement</w:t>
      </w:r>
    </w:p>
    <w:p w:rsidR="00AE324C" w:rsidRPr="00AE324C" w:rsidRDefault="00AE324C" w:rsidP="00AE324C">
      <w:pPr>
        <w:jc w:val="center"/>
        <w:rPr>
          <w:sz w:val="24"/>
          <w:szCs w:val="24"/>
        </w:rPr>
      </w:pPr>
      <w:r w:rsidRPr="00AE324C">
        <w:rPr>
          <w:sz w:val="24"/>
          <w:szCs w:val="24"/>
        </w:rPr>
        <w:t>Submitted by the Academic Practices Committee, 3/24/16</w:t>
      </w:r>
    </w:p>
    <w:p w:rsidR="00AE324C" w:rsidRDefault="00AE324C">
      <w:pPr>
        <w:rPr>
          <w:sz w:val="24"/>
          <w:szCs w:val="24"/>
        </w:rPr>
      </w:pPr>
      <w:r w:rsidRPr="00126FD6">
        <w:rPr>
          <w:b/>
          <w:i/>
          <w:sz w:val="24"/>
          <w:szCs w:val="24"/>
        </w:rPr>
        <w:t>Whereas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the College currently has dual requirements for transfer student residency, one consisting of a </w:t>
      </w:r>
      <w:r w:rsidRPr="00AE324C">
        <w:rPr>
          <w:sz w:val="24"/>
          <w:szCs w:val="24"/>
          <w:u w:val="single"/>
        </w:rPr>
        <w:t>credit count</w:t>
      </w:r>
      <w:r>
        <w:rPr>
          <w:sz w:val="24"/>
          <w:szCs w:val="24"/>
        </w:rPr>
        <w:t xml:space="preserve">, the other of a </w:t>
      </w:r>
      <w:r w:rsidRPr="00AE324C">
        <w:rPr>
          <w:sz w:val="24"/>
          <w:szCs w:val="24"/>
          <w:u w:val="single"/>
        </w:rPr>
        <w:t>semester count</w:t>
      </w:r>
      <w:r>
        <w:rPr>
          <w:sz w:val="24"/>
          <w:szCs w:val="24"/>
        </w:rPr>
        <w:t xml:space="preserve">, and </w:t>
      </w:r>
    </w:p>
    <w:p w:rsidR="00AE324C" w:rsidRDefault="00AE324C">
      <w:pPr>
        <w:rPr>
          <w:sz w:val="24"/>
          <w:szCs w:val="24"/>
        </w:rPr>
      </w:pPr>
      <w:r w:rsidRPr="00126FD6">
        <w:rPr>
          <w:b/>
          <w:i/>
          <w:sz w:val="24"/>
          <w:szCs w:val="24"/>
        </w:rPr>
        <w:t>Whereas</w:t>
      </w:r>
      <w:r>
        <w:rPr>
          <w:sz w:val="24"/>
          <w:szCs w:val="24"/>
        </w:rPr>
        <w:t xml:space="preserve">, the stated credit count could </w:t>
      </w:r>
      <w:r w:rsidR="00126FD6">
        <w:rPr>
          <w:sz w:val="24"/>
          <w:szCs w:val="24"/>
        </w:rPr>
        <w:t xml:space="preserve">be achieved in fewer semesters </w:t>
      </w:r>
      <w:r>
        <w:rPr>
          <w:sz w:val="24"/>
          <w:szCs w:val="24"/>
        </w:rPr>
        <w:t>than current</w:t>
      </w:r>
      <w:r w:rsidR="00126FD6">
        <w:rPr>
          <w:sz w:val="24"/>
          <w:szCs w:val="24"/>
        </w:rPr>
        <w:t>ly required and in exceptional cases has been</w:t>
      </w:r>
      <w:r>
        <w:rPr>
          <w:sz w:val="24"/>
          <w:szCs w:val="24"/>
        </w:rPr>
        <w:t>,</w:t>
      </w:r>
      <w:r w:rsidR="00126FD6">
        <w:rPr>
          <w:sz w:val="24"/>
          <w:szCs w:val="24"/>
        </w:rPr>
        <w:t xml:space="preserve"> with waivers granted by the APC,</w:t>
      </w:r>
      <w:r>
        <w:rPr>
          <w:sz w:val="24"/>
          <w:szCs w:val="24"/>
        </w:rPr>
        <w:t xml:space="preserve"> and</w:t>
      </w:r>
    </w:p>
    <w:p w:rsidR="00AE324C" w:rsidRDefault="00AE324C">
      <w:pPr>
        <w:rPr>
          <w:sz w:val="24"/>
          <w:szCs w:val="24"/>
        </w:rPr>
      </w:pPr>
      <w:r w:rsidRPr="00126FD6">
        <w:rPr>
          <w:b/>
          <w:i/>
          <w:sz w:val="24"/>
          <w:szCs w:val="24"/>
        </w:rPr>
        <w:t>Whereas</w:t>
      </w:r>
      <w:r>
        <w:rPr>
          <w:sz w:val="24"/>
          <w:szCs w:val="24"/>
        </w:rPr>
        <w:t xml:space="preserve">, the semester requirement places unnecessary burdens on highly motivated students who could potentially complete their studies sooner, </w:t>
      </w:r>
      <w:r w:rsidR="00126FD6">
        <w:rPr>
          <w:sz w:val="24"/>
          <w:szCs w:val="24"/>
        </w:rPr>
        <w:t xml:space="preserve">and </w:t>
      </w:r>
    </w:p>
    <w:p w:rsidR="00AE324C" w:rsidRDefault="00AE324C">
      <w:pPr>
        <w:rPr>
          <w:sz w:val="24"/>
          <w:szCs w:val="24"/>
        </w:rPr>
      </w:pPr>
      <w:bookmarkStart w:id="0" w:name="_GoBack"/>
      <w:bookmarkEnd w:id="0"/>
      <w:r w:rsidRPr="00126FD6">
        <w:rPr>
          <w:b/>
          <w:i/>
          <w:sz w:val="24"/>
          <w:szCs w:val="24"/>
        </w:rPr>
        <w:t>Whereas</w:t>
      </w:r>
      <w:r>
        <w:rPr>
          <w:sz w:val="24"/>
          <w:szCs w:val="24"/>
        </w:rPr>
        <w:t>,</w:t>
      </w:r>
      <w:r w:rsidR="00126FD6">
        <w:rPr>
          <w:sz w:val="24"/>
          <w:szCs w:val="24"/>
        </w:rPr>
        <w:t xml:space="preserve"> few </w:t>
      </w:r>
      <w:r>
        <w:rPr>
          <w:sz w:val="24"/>
          <w:szCs w:val="24"/>
        </w:rPr>
        <w:t>peer institutions have such dual requirements for transfer</w:t>
      </w:r>
      <w:r w:rsidR="00126FD6">
        <w:rPr>
          <w:sz w:val="24"/>
          <w:szCs w:val="24"/>
        </w:rPr>
        <w:t xml:space="preserve"> student</w:t>
      </w:r>
      <w:r>
        <w:rPr>
          <w:sz w:val="24"/>
          <w:szCs w:val="24"/>
        </w:rPr>
        <w:t xml:space="preserve"> residency, the vast majority having only credit requirements,</w:t>
      </w:r>
    </w:p>
    <w:p w:rsidR="00AE324C" w:rsidRPr="00AE324C" w:rsidRDefault="00AE324C">
      <w:pPr>
        <w:rPr>
          <w:sz w:val="24"/>
          <w:szCs w:val="24"/>
        </w:rPr>
      </w:pPr>
      <w:r w:rsidRPr="00126FD6">
        <w:rPr>
          <w:b/>
          <w:i/>
          <w:sz w:val="24"/>
          <w:szCs w:val="24"/>
        </w:rPr>
        <w:t>Be It Resolved</w:t>
      </w:r>
      <w:r w:rsidRPr="00AE324C"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that we eliminate the semester requirement for transfer residency while upholding the current 40 (or 48 for Accounting) credit requirement by amending the relevant Handbook language as follows:</w:t>
      </w:r>
    </w:p>
    <w:p w:rsidR="00784B94" w:rsidRPr="00933FE4" w:rsidRDefault="00933FE4">
      <w:pPr>
        <w:rPr>
          <w:b/>
          <w:sz w:val="44"/>
          <w:szCs w:val="44"/>
        </w:rPr>
      </w:pPr>
      <w:r w:rsidRPr="00933FE4">
        <w:rPr>
          <w:b/>
          <w:sz w:val="44"/>
          <w:szCs w:val="44"/>
        </w:rPr>
        <w:t>Residency Requirement</w:t>
      </w:r>
    </w:p>
    <w:p w:rsidR="00933FE4" w:rsidDel="00933FE4" w:rsidRDefault="00933FE4" w:rsidP="00933FE4">
      <w:pPr>
        <w:rPr>
          <w:del w:id="1" w:author="pet" w:date="2016-02-13T14:50:00Z"/>
        </w:rPr>
      </w:pPr>
      <w:r>
        <w:t xml:space="preserve">To earn a degree from SUNY College at Old Westbury, students are required to </w:t>
      </w:r>
      <w:ins w:id="2" w:author="pet" w:date="2016-02-13T14:51:00Z">
        <w:r w:rsidR="00564202">
          <w:t xml:space="preserve">earn a minimum of 40* credits at Old Westbury. </w:t>
        </w:r>
      </w:ins>
      <w:del w:id="3" w:author="pet" w:date="2016-02-13T14:51:00Z">
        <w:r w:rsidDel="00564202">
          <w:delText>fulfill the residency requirement. This requirement can be fulfilled by</w:delText>
        </w:r>
        <w:r w:rsidR="00564202" w:rsidDel="00564202">
          <w:delText xml:space="preserve"> </w:delText>
        </w:r>
      </w:del>
      <w:del w:id="4" w:author="pet" w:date="2016-02-13T14:50:00Z">
        <w:r w:rsidDel="00933FE4">
          <w:delText>completing one of the following:</w:delText>
        </w:r>
      </w:del>
    </w:p>
    <w:p w:rsidR="00933FE4" w:rsidDel="00933FE4" w:rsidRDefault="00933FE4">
      <w:pPr>
        <w:rPr>
          <w:del w:id="5" w:author="pet" w:date="2016-02-13T14:50:00Z"/>
        </w:rPr>
        <w:pPrChange w:id="6" w:author="pet" w:date="2016-02-13T14:50:00Z">
          <w:pPr>
            <w:ind w:left="720"/>
          </w:pPr>
        </w:pPrChange>
      </w:pPr>
      <w:del w:id="7" w:author="pet" w:date="2016-02-13T14:50:00Z">
        <w:r w:rsidDel="00933FE4">
          <w:delText>1) A student must earn a minimum of 40* credits at Old Westbury and attend Old Westbury for at least 3 academic semesters (spring or fall) on a full-time or part-time basis;</w:delText>
        </w:r>
      </w:del>
    </w:p>
    <w:p w:rsidR="00933FE4" w:rsidDel="00933FE4" w:rsidRDefault="00933FE4" w:rsidP="00933FE4">
      <w:pPr>
        <w:rPr>
          <w:del w:id="8" w:author="pet" w:date="2016-02-13T14:50:00Z"/>
        </w:rPr>
      </w:pPr>
      <w:del w:id="9" w:author="pet" w:date="2016-02-13T14:50:00Z">
        <w:r w:rsidDel="00933FE4">
          <w:tab/>
          <w:delText>OR</w:delText>
        </w:r>
      </w:del>
    </w:p>
    <w:p w:rsidR="00933FE4" w:rsidRDefault="00933FE4">
      <w:pPr>
        <w:pPrChange w:id="10" w:author="pet" w:date="2016-02-13T14:50:00Z">
          <w:pPr>
            <w:ind w:left="720"/>
          </w:pPr>
        </w:pPrChange>
      </w:pPr>
      <w:del w:id="11" w:author="pet" w:date="2016-02-13T14:50:00Z">
        <w:r w:rsidDel="00933FE4">
          <w:delText xml:space="preserve">2) A student must earn a minimum of 40* credits at Old Westbury and attend Old Westbury for at least 2 academic semesters (spring or fall) </w:delText>
        </w:r>
        <w:r w:rsidRPr="00933FE4" w:rsidDel="00933FE4">
          <w:rPr>
            <w:b/>
          </w:rPr>
          <w:delText>and</w:delText>
        </w:r>
        <w:r w:rsidDel="00933FE4">
          <w:delText xml:space="preserve"> complete a minimum of 12 of the required 40* credits during summer sessions at Old Westbury.</w:delText>
        </w:r>
      </w:del>
    </w:p>
    <w:p w:rsidR="00933FE4" w:rsidRDefault="00933FE4">
      <w:r>
        <w:t>…</w:t>
      </w:r>
    </w:p>
    <w:p w:rsidR="00933FE4" w:rsidRDefault="00933FE4">
      <w:r>
        <w:t>*48 credits required in Accounting</w:t>
      </w:r>
    </w:p>
    <w:sectPr w:rsidR="0093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FE4"/>
    <w:rsid w:val="00126FD6"/>
    <w:rsid w:val="00564202"/>
    <w:rsid w:val="00784B94"/>
    <w:rsid w:val="00933FE4"/>
    <w:rsid w:val="00AE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F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F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</dc:creator>
  <cp:lastModifiedBy>pet</cp:lastModifiedBy>
  <cp:revision>3</cp:revision>
  <dcterms:created xsi:type="dcterms:W3CDTF">2016-02-13T19:36:00Z</dcterms:created>
  <dcterms:modified xsi:type="dcterms:W3CDTF">2016-03-24T14:11:00Z</dcterms:modified>
</cp:coreProperties>
</file>
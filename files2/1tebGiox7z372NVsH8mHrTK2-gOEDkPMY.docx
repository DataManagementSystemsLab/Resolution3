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7D" w:rsidRPr="00137D7D" w:rsidRDefault="00137D7D" w:rsidP="006875D6">
      <w:pPr>
        <w:spacing w:line="240" w:lineRule="auto"/>
        <w:rPr>
          <w:i/>
          <w:sz w:val="36"/>
          <w:szCs w:val="36"/>
        </w:rPr>
      </w:pPr>
      <w:r w:rsidRPr="00137D7D">
        <w:rPr>
          <w:i/>
          <w:sz w:val="36"/>
          <w:szCs w:val="36"/>
        </w:rPr>
        <w:t xml:space="preserve">APC’s </w:t>
      </w:r>
      <w:r>
        <w:rPr>
          <w:i/>
          <w:sz w:val="36"/>
          <w:szCs w:val="36"/>
        </w:rPr>
        <w:t>proposed a</w:t>
      </w:r>
      <w:r w:rsidRPr="00137D7D">
        <w:rPr>
          <w:i/>
          <w:sz w:val="36"/>
          <w:szCs w:val="36"/>
        </w:rPr>
        <w:t>mendments to</w:t>
      </w:r>
      <w:r>
        <w:rPr>
          <w:i/>
          <w:sz w:val="36"/>
          <w:szCs w:val="36"/>
        </w:rPr>
        <w:t xml:space="preserve"> handbook language</w:t>
      </w:r>
      <w:r w:rsidRPr="00137D7D">
        <w:rPr>
          <w:i/>
          <w:sz w:val="36"/>
          <w:szCs w:val="36"/>
        </w:rPr>
        <w:t xml:space="preserve">: </w:t>
      </w:r>
    </w:p>
    <w:p w:rsidR="006875D6" w:rsidRPr="00093BE6" w:rsidRDefault="006875D6" w:rsidP="006875D6">
      <w:pPr>
        <w:spacing w:line="240" w:lineRule="auto"/>
        <w:rPr>
          <w:b/>
          <w:sz w:val="36"/>
          <w:szCs w:val="36"/>
        </w:rPr>
      </w:pPr>
      <w:r w:rsidRPr="00093BE6">
        <w:rPr>
          <w:b/>
          <w:sz w:val="36"/>
          <w:szCs w:val="36"/>
        </w:rPr>
        <w:t>Criteria for Academic Probation, Suspension, Dismissal</w:t>
      </w:r>
    </w:p>
    <w:p w:rsidR="006875D6" w:rsidRDefault="006875D6" w:rsidP="006875D6">
      <w:pPr>
        <w:spacing w:line="240" w:lineRule="auto"/>
      </w:pPr>
      <w:r w:rsidRPr="00093BE6">
        <w:rPr>
          <w:b/>
        </w:rPr>
        <w:t>Academic Probation</w:t>
      </w:r>
      <w:r>
        <w:t xml:space="preserve"> applies automatically to students who fail for the first time to meet minimum GPA requirements in a given semester. The student is placed on probation for the subsequent semester</w:t>
      </w:r>
      <w:ins w:id="0" w:author="pet" w:date="2016-02-13T13:47:00Z">
        <w:r w:rsidR="00EF0701">
          <w:t xml:space="preserve"> and </w:t>
        </w:r>
      </w:ins>
      <w:ins w:id="1" w:author="pet" w:date="2016-02-13T13:49:00Z">
        <w:r w:rsidR="00EF0701">
          <w:t xml:space="preserve">will be unable to </w:t>
        </w:r>
      </w:ins>
      <w:ins w:id="2" w:author="pet" w:date="2016-02-13T13:48:00Z">
        <w:r w:rsidR="00EF0701">
          <w:t>registe</w:t>
        </w:r>
      </w:ins>
      <w:ins w:id="3" w:author="pet" w:date="2016-02-13T13:49:00Z">
        <w:r w:rsidR="00EF0701">
          <w:t>r for the following semester until he or she has sought academic advising</w:t>
        </w:r>
      </w:ins>
      <w:r>
        <w:t>. The student must achieve a semester and cumulative GPA of at least 2.00 in order to be removed from probation. A student on probation is ineligible to participate on College committees or in intercollegiate athletics. Academic probation, including any accompanying constraints upon a student’s activities, is intended as a support measure designed to encourage students to focus on their studies in order that they may satisfy academic standards.</w:t>
      </w:r>
    </w:p>
    <w:p w:rsidR="006875D6" w:rsidRDefault="006875D6" w:rsidP="006875D6">
      <w:pPr>
        <w:spacing w:line="240" w:lineRule="auto"/>
      </w:pPr>
      <w:r w:rsidRPr="00093BE6">
        <w:rPr>
          <w:b/>
        </w:rPr>
        <w:t>Academic Suspension</w:t>
      </w:r>
      <w:r>
        <w:t xml:space="preserve"> applies only to students who have attempted a minimum of 32 credits. </w:t>
      </w:r>
      <w:commentRangeStart w:id="4"/>
      <w:r>
        <w:t xml:space="preserve">Students are automatically suspended from the College if already on probation and they fail to meet the minimum semester </w:t>
      </w:r>
      <w:del w:id="5" w:author="pet" w:date="2016-02-13T13:52:00Z">
        <w:r w:rsidDel="00EF0701">
          <w:delText xml:space="preserve">and </w:delText>
        </w:r>
      </w:del>
      <w:ins w:id="6" w:author="pet" w:date="2016-02-13T13:52:00Z">
        <w:r w:rsidR="00EF0701">
          <w:t xml:space="preserve">or </w:t>
        </w:r>
      </w:ins>
      <w:r>
        <w:t>cumulative GPA requirements</w:t>
      </w:r>
      <w:commentRangeEnd w:id="4"/>
      <w:r w:rsidR="00EF0701">
        <w:rPr>
          <w:rStyle w:val="CommentReference"/>
        </w:rPr>
        <w:commentReference w:id="4"/>
      </w:r>
      <w:r>
        <w:t>. The suspended student may not re-register until one semester has elapsed.</w:t>
      </w:r>
    </w:p>
    <w:p w:rsidR="006875D6" w:rsidRDefault="006875D6" w:rsidP="006875D6">
      <w:pPr>
        <w:spacing w:line="240" w:lineRule="auto"/>
      </w:pPr>
      <w:r w:rsidRPr="00093BE6">
        <w:rPr>
          <w:b/>
        </w:rPr>
        <w:t>Academic Dismissal</w:t>
      </w:r>
      <w:r>
        <w:t xml:space="preserve"> applies automatically to those students who were previously suspended, have returned, and again fail to meet the minimum semester and cumulative GPA requirements. These students may not apply for reinstatement until two semesters have elapsed from the semester of their last registration at the College.</w:t>
      </w:r>
    </w:p>
    <w:p w:rsidR="006875D6" w:rsidRDefault="006875D6" w:rsidP="006875D6">
      <w:pPr>
        <w:spacing w:line="240" w:lineRule="auto"/>
      </w:pPr>
      <w:commentRangeStart w:id="7"/>
      <w:r>
        <w:t xml:space="preserve">It should be noted that individual degree programs may require a higher GPA for courses in the major (see the sections on each academic program included in the catalog). Students should consult with their advisors regarding specific program requirements. </w:t>
      </w:r>
      <w:commentRangeEnd w:id="7"/>
      <w:r w:rsidR="001A3EF9">
        <w:rPr>
          <w:rStyle w:val="CommentReference"/>
        </w:rPr>
        <w:commentReference w:id="7"/>
      </w:r>
      <w:bookmarkStart w:id="8" w:name="_GoBack"/>
      <w:bookmarkEnd w:id="8"/>
    </w:p>
    <w:sectPr w:rsidR="006875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et" w:date="2016-03-24T09:53:00Z" w:initials="p">
    <w:p w:rsidR="00EF0701" w:rsidRDefault="00EF0701">
      <w:pPr>
        <w:pStyle w:val="CommentText"/>
      </w:pPr>
      <w:r>
        <w:rPr>
          <w:rStyle w:val="CommentReference"/>
        </w:rPr>
        <w:annotationRef/>
      </w:r>
      <w:r>
        <w:t>Essentially, this means suspension will automatically occur now if one of TWO things happen: either 1) student’s semester GPA falls belo</w:t>
      </w:r>
      <w:r w:rsidR="00CD5DF2">
        <w:t>w 2.00 for a second time in a ro</w:t>
      </w:r>
      <w:r>
        <w:t>w (the first having triggered probation), OR 2) student’s cumulative GPA falls below 2.00 (already the case).</w:t>
      </w:r>
    </w:p>
  </w:comment>
  <w:comment w:id="7" w:author="pet" w:date="2016-03-24T09:55:00Z" w:initials="p">
    <w:p w:rsidR="001A3EF9" w:rsidRDefault="001A3EF9">
      <w:pPr>
        <w:pStyle w:val="CommentText"/>
      </w:pPr>
      <w:r>
        <w:rPr>
          <w:rStyle w:val="CommentReference"/>
        </w:rPr>
        <w:annotationRef/>
      </w:r>
      <w:r>
        <w:t xml:space="preserve">Would here or elsewhere be the place to insert language about progress toward major? Do you think this should be stipulated somewhere/how so that students don’t delay major requirements indefinitely while racking </w:t>
      </w:r>
      <w:proofErr w:type="gramStart"/>
      <w:r>
        <w:t>up</w:t>
      </w:r>
      <w:r w:rsidR="00A05D23">
        <w:t xml:space="preserve"> </w:t>
      </w:r>
      <w:r>
        <w:t xml:space="preserve"> </w:t>
      </w:r>
      <w:proofErr w:type="spellStart"/>
      <w:r>
        <w:t>GenEd</w:t>
      </w:r>
      <w:proofErr w:type="spellEnd"/>
      <w:proofErr w:type="gramEnd"/>
      <w:r>
        <w:t xml:space="preserve"> and elective courses?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BE6"/>
    <w:rsid w:val="00093BE6"/>
    <w:rsid w:val="00137D7D"/>
    <w:rsid w:val="001A3EF9"/>
    <w:rsid w:val="003E4B0D"/>
    <w:rsid w:val="006875D6"/>
    <w:rsid w:val="00A05D23"/>
    <w:rsid w:val="00A35D84"/>
    <w:rsid w:val="00CD5DF2"/>
    <w:rsid w:val="00E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0701"/>
    <w:rPr>
      <w:sz w:val="16"/>
      <w:szCs w:val="16"/>
    </w:rPr>
  </w:style>
  <w:style w:type="paragraph" w:styleId="CommentText">
    <w:name w:val="annotation text"/>
    <w:basedOn w:val="Normal"/>
    <w:link w:val="CommentTextChar"/>
    <w:uiPriority w:val="99"/>
    <w:semiHidden/>
    <w:unhideWhenUsed/>
    <w:rsid w:val="00EF0701"/>
    <w:pPr>
      <w:spacing w:line="240" w:lineRule="auto"/>
    </w:pPr>
    <w:rPr>
      <w:sz w:val="20"/>
      <w:szCs w:val="20"/>
    </w:rPr>
  </w:style>
  <w:style w:type="character" w:customStyle="1" w:styleId="CommentTextChar">
    <w:name w:val="Comment Text Char"/>
    <w:basedOn w:val="DefaultParagraphFont"/>
    <w:link w:val="CommentText"/>
    <w:uiPriority w:val="99"/>
    <w:semiHidden/>
    <w:rsid w:val="00EF0701"/>
    <w:rPr>
      <w:sz w:val="20"/>
      <w:szCs w:val="20"/>
    </w:rPr>
  </w:style>
  <w:style w:type="paragraph" w:styleId="CommentSubject">
    <w:name w:val="annotation subject"/>
    <w:basedOn w:val="CommentText"/>
    <w:next w:val="CommentText"/>
    <w:link w:val="CommentSubjectChar"/>
    <w:uiPriority w:val="99"/>
    <w:semiHidden/>
    <w:unhideWhenUsed/>
    <w:rsid w:val="00EF0701"/>
    <w:rPr>
      <w:b/>
      <w:bCs/>
    </w:rPr>
  </w:style>
  <w:style w:type="character" w:customStyle="1" w:styleId="CommentSubjectChar">
    <w:name w:val="Comment Subject Char"/>
    <w:basedOn w:val="CommentTextChar"/>
    <w:link w:val="CommentSubject"/>
    <w:uiPriority w:val="99"/>
    <w:semiHidden/>
    <w:rsid w:val="00EF0701"/>
    <w:rPr>
      <w:b/>
      <w:bCs/>
      <w:sz w:val="20"/>
      <w:szCs w:val="20"/>
    </w:rPr>
  </w:style>
  <w:style w:type="paragraph" w:styleId="BalloonText">
    <w:name w:val="Balloon Text"/>
    <w:basedOn w:val="Normal"/>
    <w:link w:val="BalloonTextChar"/>
    <w:uiPriority w:val="99"/>
    <w:semiHidden/>
    <w:unhideWhenUsed/>
    <w:rsid w:val="00EF0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0701"/>
    <w:rPr>
      <w:sz w:val="16"/>
      <w:szCs w:val="16"/>
    </w:rPr>
  </w:style>
  <w:style w:type="paragraph" w:styleId="CommentText">
    <w:name w:val="annotation text"/>
    <w:basedOn w:val="Normal"/>
    <w:link w:val="CommentTextChar"/>
    <w:uiPriority w:val="99"/>
    <w:semiHidden/>
    <w:unhideWhenUsed/>
    <w:rsid w:val="00EF0701"/>
    <w:pPr>
      <w:spacing w:line="240" w:lineRule="auto"/>
    </w:pPr>
    <w:rPr>
      <w:sz w:val="20"/>
      <w:szCs w:val="20"/>
    </w:rPr>
  </w:style>
  <w:style w:type="character" w:customStyle="1" w:styleId="CommentTextChar">
    <w:name w:val="Comment Text Char"/>
    <w:basedOn w:val="DefaultParagraphFont"/>
    <w:link w:val="CommentText"/>
    <w:uiPriority w:val="99"/>
    <w:semiHidden/>
    <w:rsid w:val="00EF0701"/>
    <w:rPr>
      <w:sz w:val="20"/>
      <w:szCs w:val="20"/>
    </w:rPr>
  </w:style>
  <w:style w:type="paragraph" w:styleId="CommentSubject">
    <w:name w:val="annotation subject"/>
    <w:basedOn w:val="CommentText"/>
    <w:next w:val="CommentText"/>
    <w:link w:val="CommentSubjectChar"/>
    <w:uiPriority w:val="99"/>
    <w:semiHidden/>
    <w:unhideWhenUsed/>
    <w:rsid w:val="00EF0701"/>
    <w:rPr>
      <w:b/>
      <w:bCs/>
    </w:rPr>
  </w:style>
  <w:style w:type="character" w:customStyle="1" w:styleId="CommentSubjectChar">
    <w:name w:val="Comment Subject Char"/>
    <w:basedOn w:val="CommentTextChar"/>
    <w:link w:val="CommentSubject"/>
    <w:uiPriority w:val="99"/>
    <w:semiHidden/>
    <w:rsid w:val="00EF0701"/>
    <w:rPr>
      <w:b/>
      <w:bCs/>
      <w:sz w:val="20"/>
      <w:szCs w:val="20"/>
    </w:rPr>
  </w:style>
  <w:style w:type="paragraph" w:styleId="BalloonText">
    <w:name w:val="Balloon Text"/>
    <w:basedOn w:val="Normal"/>
    <w:link w:val="BalloonTextChar"/>
    <w:uiPriority w:val="99"/>
    <w:semiHidden/>
    <w:unhideWhenUsed/>
    <w:rsid w:val="00EF0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dc:creator>
  <cp:lastModifiedBy>pet</cp:lastModifiedBy>
  <cp:revision>7</cp:revision>
  <dcterms:created xsi:type="dcterms:W3CDTF">2016-02-13T18:37:00Z</dcterms:created>
  <dcterms:modified xsi:type="dcterms:W3CDTF">2016-03-24T13:55:00Z</dcterms:modified>
</cp:coreProperties>
</file>
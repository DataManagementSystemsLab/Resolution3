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9923" w14:textId="77777777" w:rsidR="00143686" w:rsidRPr="00143686" w:rsidRDefault="00143686" w:rsidP="00143686">
      <w:pPr>
        <w:rPr>
          <w:rFonts w:ascii="Times New Roman" w:hAnsi="Times New Roman" w:cs="Times New Roman"/>
          <w:b/>
        </w:rPr>
      </w:pPr>
      <w:r w:rsidRPr="00143686">
        <w:rPr>
          <w:rFonts w:ascii="Times New Roman" w:hAnsi="Times New Roman" w:cs="Times New Roman"/>
          <w:b/>
        </w:rPr>
        <w:t>Section extracted from the 2016 Approved Faculty Bylaws</w:t>
      </w:r>
    </w:p>
    <w:p w14:paraId="672A6659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4F747716" w14:textId="77777777" w:rsidR="00143686" w:rsidRPr="00143686" w:rsidRDefault="00143686" w:rsidP="00143686">
      <w:pPr>
        <w:rPr>
          <w:rFonts w:ascii="Times New Roman" w:hAnsi="Times New Roman" w:cs="Times New Roman"/>
          <w:b/>
        </w:rPr>
      </w:pPr>
      <w:r w:rsidRPr="00143686">
        <w:rPr>
          <w:rFonts w:ascii="Times New Roman" w:hAnsi="Times New Roman" w:cs="Times New Roman"/>
          <w:b/>
        </w:rPr>
        <w:t>Section E: Faculty University Awards Committee (FUAC)</w:t>
      </w:r>
      <w:r>
        <w:rPr>
          <w:rFonts w:ascii="Times New Roman" w:hAnsi="Times New Roman" w:cs="Times New Roman"/>
          <w:b/>
        </w:rPr>
        <w:t xml:space="preserve"> </w:t>
      </w:r>
      <w:r w:rsidRPr="00C1487D">
        <w:rPr>
          <w:rFonts w:ascii="Times New Roman" w:hAnsi="Times New Roman" w:cs="Times New Roman"/>
          <w:b/>
        </w:rPr>
        <w:t>(2016 Bylaws Pages 26)</w:t>
      </w:r>
    </w:p>
    <w:p w14:paraId="0A37501D" w14:textId="77777777" w:rsidR="00143686" w:rsidRPr="00143686" w:rsidRDefault="00143686" w:rsidP="00143686">
      <w:pPr>
        <w:rPr>
          <w:rFonts w:ascii="Times New Roman" w:hAnsi="Times New Roman" w:cs="Times New Roman"/>
          <w:b/>
        </w:rPr>
      </w:pPr>
    </w:p>
    <w:p w14:paraId="433F0015" w14:textId="77777777" w:rsidR="00143686" w:rsidRPr="00143686" w:rsidRDefault="00143686" w:rsidP="00143686">
      <w:pPr>
        <w:rPr>
          <w:rFonts w:ascii="Times New Roman" w:hAnsi="Times New Roman" w:cs="Times New Roman"/>
          <w:b/>
        </w:rPr>
      </w:pPr>
      <w:r w:rsidRPr="00143686">
        <w:rPr>
          <w:rFonts w:ascii="Times New Roman" w:hAnsi="Times New Roman" w:cs="Times New Roman"/>
          <w:b/>
        </w:rPr>
        <w:t>1. Purpose:</w:t>
      </w:r>
    </w:p>
    <w:p w14:paraId="4C8E8AD1" w14:textId="77777777" w:rsidR="00143686" w:rsidRPr="00143686" w:rsidDel="00C1487D" w:rsidRDefault="00143686" w:rsidP="00143686">
      <w:pPr>
        <w:rPr>
          <w:del w:id="0" w:author="Microsoft Office User" w:date="2021-02-14T13:41:00Z"/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The Committee shall, according to the guidelines in Appendix V, evaluate</w:t>
      </w:r>
      <w:ins w:id="1" w:author="Microsoft Office User" w:date="2021-02-14T13:40:00Z">
        <w:r w:rsidR="00C1487D">
          <w:rPr>
            <w:rFonts w:ascii="Times New Roman" w:hAnsi="Times New Roman" w:cs="Times New Roman"/>
          </w:rPr>
          <w:t xml:space="preserve"> the campus for the Shared Governance Award and nominees</w:t>
        </w:r>
        <w:bookmarkStart w:id="2" w:name="_GoBack"/>
        <w:bookmarkEnd w:id="2"/>
        <w:r w:rsidR="00C1487D">
          <w:rPr>
            <w:rFonts w:ascii="Times New Roman" w:hAnsi="Times New Roman" w:cs="Times New Roman"/>
          </w:rPr>
          <w:t xml:space="preserve"> </w:t>
        </w:r>
      </w:ins>
    </w:p>
    <w:p w14:paraId="3E2C1FC2" w14:textId="77777777" w:rsidR="00143686" w:rsidRPr="00143686" w:rsidRDefault="00143686" w:rsidP="00143686">
      <w:pPr>
        <w:rPr>
          <w:rFonts w:ascii="Times New Roman" w:hAnsi="Times New Roman" w:cs="Times New Roman"/>
        </w:rPr>
      </w:pPr>
      <w:del w:id="3" w:author="Microsoft Office User" w:date="2021-02-14T13:41:00Z">
        <w:r w:rsidRPr="00143686" w:rsidDel="00C1487D">
          <w:rPr>
            <w:rFonts w:ascii="Times New Roman" w:hAnsi="Times New Roman" w:cs="Times New Roman"/>
          </w:rPr>
          <w:delText xml:space="preserve">candidates </w:delText>
        </w:r>
      </w:del>
      <w:r w:rsidRPr="00143686">
        <w:rPr>
          <w:rFonts w:ascii="Times New Roman" w:hAnsi="Times New Roman" w:cs="Times New Roman"/>
        </w:rPr>
        <w:t>for the Distinguished Faculty</w:t>
      </w:r>
      <w:ins w:id="4" w:author="Microsoft Office User" w:date="2021-02-14T13:42:00Z">
        <w:r w:rsidR="00C1487D">
          <w:rPr>
            <w:rFonts w:ascii="Times New Roman" w:hAnsi="Times New Roman" w:cs="Times New Roman"/>
          </w:rPr>
          <w:t xml:space="preserve"> Ranks</w:t>
        </w:r>
      </w:ins>
      <w:ins w:id="5" w:author="Microsoft Office User" w:date="2021-02-14T13:43:00Z">
        <w:r w:rsidR="003542BB">
          <w:rPr>
            <w:rFonts w:ascii="Times New Roman" w:hAnsi="Times New Roman" w:cs="Times New Roman"/>
          </w:rPr>
          <w:t xml:space="preserve"> Awards for Professorship, Teaching Professorship, and Service Professorship, and Librarianship, as well as, the</w:t>
        </w:r>
      </w:ins>
      <w:del w:id="6" w:author="Microsoft Office User" w:date="2021-02-14T13:43:00Z">
        <w:r w:rsidRPr="00143686" w:rsidDel="003542BB">
          <w:rPr>
            <w:rFonts w:ascii="Times New Roman" w:hAnsi="Times New Roman" w:cs="Times New Roman"/>
          </w:rPr>
          <w:delText>,</w:delText>
        </w:r>
      </w:del>
      <w:r w:rsidRPr="00143686">
        <w:rPr>
          <w:rFonts w:ascii="Times New Roman" w:hAnsi="Times New Roman" w:cs="Times New Roman"/>
        </w:rPr>
        <w:t xml:space="preserve"> Chancellor’s </w:t>
      </w:r>
      <w:ins w:id="7" w:author="Microsoft Office User" w:date="2021-02-14T13:43:00Z">
        <w:r w:rsidR="003542BB">
          <w:rPr>
            <w:rFonts w:ascii="Times New Roman" w:hAnsi="Times New Roman" w:cs="Times New Roman"/>
          </w:rPr>
          <w:t xml:space="preserve">Awards for </w:t>
        </w:r>
      </w:ins>
      <w:del w:id="8" w:author="Microsoft Office User" w:date="2021-02-14T13:43:00Z">
        <w:r w:rsidRPr="00143686" w:rsidDel="003542BB">
          <w:rPr>
            <w:rFonts w:ascii="Times New Roman" w:hAnsi="Times New Roman" w:cs="Times New Roman"/>
          </w:rPr>
          <w:delText>“</w:delText>
        </w:r>
      </w:del>
      <w:r w:rsidRPr="00143686">
        <w:rPr>
          <w:rFonts w:ascii="Times New Roman" w:hAnsi="Times New Roman" w:cs="Times New Roman"/>
        </w:rPr>
        <w:t>Excellence in</w:t>
      </w:r>
      <w:del w:id="9" w:author="Microsoft Office User" w:date="2021-02-14T13:43:00Z">
        <w:r w:rsidRPr="00143686" w:rsidDel="003542BB">
          <w:rPr>
            <w:rFonts w:ascii="Times New Roman" w:hAnsi="Times New Roman" w:cs="Times New Roman"/>
          </w:rPr>
          <w:delText>”</w:delText>
        </w:r>
      </w:del>
      <w:r w:rsidRPr="00143686">
        <w:rPr>
          <w:rFonts w:ascii="Times New Roman" w:hAnsi="Times New Roman" w:cs="Times New Roman"/>
        </w:rPr>
        <w:t xml:space="preserve"> </w:t>
      </w:r>
      <w:ins w:id="10" w:author="Microsoft Office User" w:date="2021-02-14T13:44:00Z">
        <w:r w:rsidR="003542BB">
          <w:rPr>
            <w:rFonts w:ascii="Times New Roman" w:hAnsi="Times New Roman" w:cs="Times New Roman"/>
          </w:rPr>
          <w:t xml:space="preserve">Teaching, Adjunct Teaching, Faculty Service, Librarianship, Professional Service, and Scholarship </w:t>
        </w:r>
      </w:ins>
      <w:r w:rsidRPr="00143686">
        <w:rPr>
          <w:rFonts w:ascii="Times New Roman" w:hAnsi="Times New Roman" w:cs="Times New Roman"/>
        </w:rPr>
        <w:t>and Creative</w:t>
      </w:r>
    </w:p>
    <w:p w14:paraId="464E1AD7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Activities Awards that are available at the College under the SUNY Board of</w:t>
      </w:r>
    </w:p>
    <w:p w14:paraId="412F16F9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Trustees Policies</w:t>
      </w:r>
      <w:ins w:id="11" w:author="Microsoft Office User" w:date="2021-02-14T13:44:00Z">
        <w:r w:rsidR="003542BB">
          <w:rPr>
            <w:rFonts w:ascii="Times New Roman" w:hAnsi="Times New Roman" w:cs="Times New Roman"/>
          </w:rPr>
          <w:t xml:space="preserve"> and Procedures (subject to </w:t>
        </w:r>
      </w:ins>
      <w:ins w:id="12" w:author="Microsoft Office User" w:date="2021-02-14T13:45:00Z">
        <w:r w:rsidR="003542BB">
          <w:rPr>
            <w:rFonts w:ascii="Times New Roman" w:hAnsi="Times New Roman" w:cs="Times New Roman"/>
          </w:rPr>
          <w:t>annual revisions)</w:t>
        </w:r>
      </w:ins>
      <w:del w:id="13" w:author="Microsoft Office User" w:date="2021-02-14T13:45:00Z">
        <w:r w:rsidRPr="00143686" w:rsidDel="003542BB">
          <w:rPr>
            <w:rFonts w:ascii="Times New Roman" w:hAnsi="Times New Roman" w:cs="Times New Roman"/>
          </w:rPr>
          <w:delText>; as modified, the Committee shall also evaluate candidates for the</w:delText>
        </w:r>
        <w:r w:rsidR="003542BB" w:rsidDel="003542BB">
          <w:rPr>
            <w:rFonts w:ascii="Times New Roman" w:hAnsi="Times New Roman" w:cs="Times New Roman"/>
          </w:rPr>
          <w:delText xml:space="preserve"> </w:delText>
        </w:r>
        <w:r w:rsidRPr="00143686" w:rsidDel="003542BB">
          <w:rPr>
            <w:rFonts w:ascii="Times New Roman" w:hAnsi="Times New Roman" w:cs="Times New Roman"/>
          </w:rPr>
          <w:delText>Excellence in Librarianship and Excellence in Professional Service Awards</w:delText>
        </w:r>
      </w:del>
      <w:r w:rsidRPr="00143686">
        <w:rPr>
          <w:rFonts w:ascii="Times New Roman" w:hAnsi="Times New Roman" w:cs="Times New Roman"/>
        </w:rPr>
        <w:t>.</w:t>
      </w:r>
    </w:p>
    <w:p w14:paraId="5DAB6C7B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79015EEB" w14:textId="77777777" w:rsidR="00143686" w:rsidRPr="00143686" w:rsidRDefault="00143686" w:rsidP="00143686">
      <w:pPr>
        <w:rPr>
          <w:rFonts w:ascii="Times New Roman" w:hAnsi="Times New Roman" w:cs="Times New Roman"/>
          <w:b/>
        </w:rPr>
      </w:pPr>
      <w:r w:rsidRPr="00143686">
        <w:rPr>
          <w:rFonts w:ascii="Times New Roman" w:hAnsi="Times New Roman" w:cs="Times New Roman"/>
          <w:b/>
        </w:rPr>
        <w:t>2. Membership:</w:t>
      </w:r>
    </w:p>
    <w:p w14:paraId="5E178C35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 xml:space="preserve">The Committee shall consist of </w:t>
      </w:r>
      <w:ins w:id="14" w:author="Microsoft Office User" w:date="2021-02-14T13:51:00Z">
        <w:r w:rsidR="003542BB">
          <w:rPr>
            <w:rFonts w:ascii="Times New Roman" w:hAnsi="Times New Roman" w:cs="Times New Roman"/>
          </w:rPr>
          <w:t>10</w:t>
        </w:r>
      </w:ins>
      <w:del w:id="15" w:author="Microsoft Office User" w:date="2021-02-14T13:51:00Z">
        <w:r w:rsidRPr="00143686" w:rsidDel="003542BB">
          <w:rPr>
            <w:rFonts w:ascii="Times New Roman" w:hAnsi="Times New Roman" w:cs="Times New Roman"/>
          </w:rPr>
          <w:delText>eight</w:delText>
        </w:r>
      </w:del>
      <w:r w:rsidRPr="00143686">
        <w:rPr>
          <w:rFonts w:ascii="Times New Roman" w:hAnsi="Times New Roman" w:cs="Times New Roman"/>
        </w:rPr>
        <w:t xml:space="preserve"> voting members</w:t>
      </w:r>
      <w:del w:id="16" w:author="Microsoft Office User" w:date="2021-02-14T13:51:00Z">
        <w:r w:rsidRPr="00143686" w:rsidDel="003542BB">
          <w:rPr>
            <w:rFonts w:ascii="Times New Roman" w:hAnsi="Times New Roman" w:cs="Times New Roman"/>
          </w:rPr>
          <w:delText>,</w:delText>
        </w:r>
      </w:del>
      <w:r w:rsidRPr="00143686">
        <w:rPr>
          <w:rFonts w:ascii="Times New Roman" w:hAnsi="Times New Roman" w:cs="Times New Roman"/>
        </w:rPr>
        <w:t xml:space="preserve"> including</w:t>
      </w:r>
      <w:ins w:id="17" w:author="Microsoft Office User" w:date="2021-02-14T13:51:00Z">
        <w:r w:rsidR="003542BB">
          <w:rPr>
            <w:rFonts w:ascii="Times New Roman" w:hAnsi="Times New Roman" w:cs="Times New Roman"/>
          </w:rPr>
          <w:t>:</w:t>
        </w:r>
      </w:ins>
      <w:r w:rsidRPr="00143686">
        <w:rPr>
          <w:rFonts w:ascii="Times New Roman" w:hAnsi="Times New Roman" w:cs="Times New Roman"/>
        </w:rPr>
        <w:t xml:space="preserve"> a </w:t>
      </w:r>
      <w:ins w:id="18" w:author="Microsoft Office User" w:date="2021-02-14T13:51:00Z">
        <w:r w:rsidR="003542BB">
          <w:rPr>
            <w:rFonts w:ascii="Times New Roman" w:hAnsi="Times New Roman" w:cs="Times New Roman"/>
          </w:rPr>
          <w:t>S</w:t>
        </w:r>
      </w:ins>
      <w:del w:id="19" w:author="Microsoft Office User" w:date="2021-02-14T13:51:00Z">
        <w:r w:rsidRPr="00143686" w:rsidDel="003542BB">
          <w:rPr>
            <w:rFonts w:ascii="Times New Roman" w:hAnsi="Times New Roman" w:cs="Times New Roman"/>
          </w:rPr>
          <w:delText>s</w:delText>
        </w:r>
      </w:del>
      <w:r w:rsidRPr="00143686">
        <w:rPr>
          <w:rFonts w:ascii="Times New Roman" w:hAnsi="Times New Roman" w:cs="Times New Roman"/>
        </w:rPr>
        <w:t>tudent</w:t>
      </w:r>
      <w:ins w:id="20" w:author="Microsoft Office User" w:date="2021-02-14T13:51:00Z">
        <w:r w:rsidR="003542BB">
          <w:rPr>
            <w:rFonts w:ascii="Times New Roman" w:hAnsi="Times New Roman" w:cs="Times New Roman"/>
          </w:rPr>
          <w:t xml:space="preserve"> Government</w:t>
        </w:r>
      </w:ins>
      <w:ins w:id="21" w:author="Microsoft Office User" w:date="2021-02-14T13:53:00Z">
        <w:r w:rsidR="003542BB">
          <w:rPr>
            <w:rFonts w:ascii="Times New Roman" w:hAnsi="Times New Roman" w:cs="Times New Roman"/>
          </w:rPr>
          <w:t xml:space="preserve"> Association</w:t>
        </w:r>
      </w:ins>
    </w:p>
    <w:p w14:paraId="15E7D9A2" w14:textId="4A6F6E9D" w:rsidR="00143686" w:rsidRPr="00143686" w:rsidDel="000A5BDF" w:rsidRDefault="000A5BDF">
      <w:pPr>
        <w:rPr>
          <w:del w:id="22" w:author="Microsoft Office User" w:date="2021-02-14T13:55:00Z"/>
          <w:rFonts w:ascii="Times New Roman" w:hAnsi="Times New Roman" w:cs="Times New Roman"/>
        </w:rPr>
      </w:pPr>
      <w:r w:rsidRPr="1EE2D5E5">
        <w:rPr>
          <w:rFonts w:ascii="Times New Roman" w:hAnsi="Times New Roman" w:cs="Times New Roman"/>
        </w:rPr>
        <w:t>R</w:t>
      </w:r>
      <w:r w:rsidR="00143686" w:rsidRPr="1EE2D5E5">
        <w:rPr>
          <w:rFonts w:ascii="Times New Roman" w:hAnsi="Times New Roman" w:cs="Times New Roman"/>
        </w:rPr>
        <w:t>epresentative</w:t>
      </w:r>
      <w:ins w:id="23" w:author="Microsoft Office User" w:date="2021-02-14T13:54:00Z">
        <w:r w:rsidRPr="1EE2D5E5">
          <w:rPr>
            <w:rFonts w:ascii="Times New Roman" w:hAnsi="Times New Roman" w:cs="Times New Roman"/>
          </w:rPr>
          <w:t>, at least one</w:t>
        </w:r>
      </w:ins>
      <w:del w:id="24" w:author="Microsoft Office User" w:date="2021-02-14T13:54:00Z">
        <w:r w:rsidRPr="1EE2D5E5" w:rsidDel="00143686">
          <w:rPr>
            <w:rFonts w:ascii="Times New Roman" w:hAnsi="Times New Roman" w:cs="Times New Roman"/>
          </w:rPr>
          <w:delText xml:space="preserve"> a</w:delText>
        </w:r>
      </w:del>
      <w:r w:rsidR="00143686" w:rsidRPr="1EE2D5E5">
        <w:rPr>
          <w:rFonts w:ascii="Times New Roman" w:hAnsi="Times New Roman" w:cs="Times New Roman"/>
        </w:rPr>
        <w:t xml:space="preserve"> Distinguished </w:t>
      </w:r>
      <w:ins w:id="25" w:author="Microsoft Office User" w:date="2021-02-14T13:54:00Z">
        <w:del w:id="26" w:author="Lorenz Neuwirth" w:date="2021-04-13T18:21:00Z">
          <w:r w:rsidRPr="1EE2D5E5" w:rsidDel="000A5BDF">
            <w:rPr>
              <w:rFonts w:ascii="Times New Roman" w:hAnsi="Times New Roman" w:cs="Times New Roman"/>
            </w:rPr>
            <w:delText xml:space="preserve">Faculty </w:delText>
          </w:r>
        </w:del>
        <w:r w:rsidRPr="1EE2D5E5">
          <w:rPr>
            <w:rFonts w:ascii="Times New Roman" w:hAnsi="Times New Roman" w:cs="Times New Roman"/>
          </w:rPr>
          <w:t>Award recipient</w:t>
        </w:r>
      </w:ins>
      <w:ins w:id="27" w:author="Microsoft Office User" w:date="2021-02-14T13:55:00Z">
        <w:r w:rsidRPr="1EE2D5E5">
          <w:rPr>
            <w:rFonts w:ascii="Times New Roman" w:hAnsi="Times New Roman" w:cs="Times New Roman"/>
          </w:rPr>
          <w:t>, at least three</w:t>
        </w:r>
      </w:ins>
      <w:ins w:id="28" w:author="Microsoft Office User" w:date="2021-02-14T13:54:00Z">
        <w:r w:rsidRPr="1EE2D5E5">
          <w:rPr>
            <w:rFonts w:ascii="Times New Roman" w:hAnsi="Times New Roman" w:cs="Times New Roman"/>
          </w:rPr>
          <w:t xml:space="preserve"> </w:t>
        </w:r>
      </w:ins>
      <w:del w:id="29" w:author="Microsoft Office User" w:date="2021-02-14T13:55:00Z">
        <w:r w:rsidRPr="1EE2D5E5" w:rsidDel="00143686">
          <w:rPr>
            <w:rFonts w:ascii="Times New Roman" w:hAnsi="Times New Roman" w:cs="Times New Roman"/>
          </w:rPr>
          <w:delText>Service Professor, a Distinguished Teaching</w:delText>
        </w:r>
      </w:del>
    </w:p>
    <w:p w14:paraId="6EF73DEB" w14:textId="77777777" w:rsidR="00143686" w:rsidRPr="00143686" w:rsidDel="000A5BDF" w:rsidRDefault="00143686" w:rsidP="00143686">
      <w:pPr>
        <w:rPr>
          <w:del w:id="30" w:author="Microsoft Office User" w:date="2021-02-14T14:00:00Z"/>
          <w:rFonts w:ascii="Times New Roman" w:hAnsi="Times New Roman" w:cs="Times New Roman"/>
        </w:rPr>
      </w:pPr>
      <w:del w:id="31" w:author="Microsoft Office User" w:date="2021-02-14T13:55:00Z">
        <w:r w:rsidRPr="00143686" w:rsidDel="000A5BDF">
          <w:rPr>
            <w:rFonts w:ascii="Times New Roman" w:hAnsi="Times New Roman" w:cs="Times New Roman"/>
          </w:rPr>
          <w:delText xml:space="preserve">Professor, a </w:delText>
        </w:r>
      </w:del>
      <w:r w:rsidRPr="00143686">
        <w:rPr>
          <w:rFonts w:ascii="Times New Roman" w:hAnsi="Times New Roman" w:cs="Times New Roman"/>
        </w:rPr>
        <w:t>Chancellor’s Award recipient</w:t>
      </w:r>
      <w:ins w:id="32" w:author="Microsoft Office User" w:date="2021-02-14T13:55:00Z">
        <w:r w:rsidR="000A5BDF">
          <w:rPr>
            <w:rFonts w:ascii="Times New Roman" w:hAnsi="Times New Roman" w:cs="Times New Roman"/>
          </w:rPr>
          <w:t>s</w:t>
        </w:r>
      </w:ins>
      <w:r w:rsidRPr="00143686">
        <w:rPr>
          <w:rFonts w:ascii="Times New Roman" w:hAnsi="Times New Roman" w:cs="Times New Roman"/>
        </w:rPr>
        <w:t>, the Old Westbury Faculty Senate Chair</w:t>
      </w:r>
      <w:r w:rsidR="000A5BDF">
        <w:rPr>
          <w:rFonts w:ascii="Times New Roman" w:hAnsi="Times New Roman" w:cs="Times New Roman"/>
        </w:rPr>
        <w:t xml:space="preserve"> </w:t>
      </w:r>
      <w:r w:rsidRPr="00143686">
        <w:rPr>
          <w:rFonts w:ascii="Times New Roman" w:hAnsi="Times New Roman" w:cs="Times New Roman"/>
        </w:rPr>
        <w:t>(or designee), one member designated annually by the President to act in a voting ex</w:t>
      </w:r>
      <w:r w:rsidR="000A5BDF">
        <w:rPr>
          <w:rFonts w:ascii="Times New Roman" w:hAnsi="Times New Roman" w:cs="Times New Roman"/>
        </w:rPr>
        <w:t xml:space="preserve"> </w:t>
      </w:r>
      <w:r w:rsidRPr="00143686">
        <w:rPr>
          <w:rFonts w:ascii="Times New Roman" w:hAnsi="Times New Roman" w:cs="Times New Roman"/>
        </w:rPr>
        <w:t>officio capacity</w:t>
      </w:r>
      <w:ins w:id="33" w:author="Microsoft Office User" w:date="2021-02-14T13:56:00Z">
        <w:r w:rsidR="000A5BDF">
          <w:rPr>
            <w:rFonts w:ascii="Times New Roman" w:hAnsi="Times New Roman" w:cs="Times New Roman"/>
          </w:rPr>
          <w:t>, a r</w:t>
        </w:r>
      </w:ins>
      <w:ins w:id="34" w:author="Microsoft Office User" w:date="2021-02-14T13:58:00Z">
        <w:r w:rsidR="000A5BDF">
          <w:rPr>
            <w:rFonts w:ascii="Times New Roman" w:hAnsi="Times New Roman" w:cs="Times New Roman"/>
          </w:rPr>
          <w:t>e</w:t>
        </w:r>
      </w:ins>
      <w:ins w:id="35" w:author="Microsoft Office User" w:date="2021-02-14T13:56:00Z">
        <w:r w:rsidR="000A5BDF">
          <w:rPr>
            <w:rFonts w:ascii="Times New Roman" w:hAnsi="Times New Roman" w:cs="Times New Roman"/>
          </w:rPr>
          <w:t>presentative from the library, a</w:t>
        </w:r>
      </w:ins>
      <w:r w:rsidRPr="00143686">
        <w:rPr>
          <w:rFonts w:ascii="Times New Roman" w:hAnsi="Times New Roman" w:cs="Times New Roman"/>
        </w:rPr>
        <w:t xml:space="preserve"> </w:t>
      </w:r>
      <w:ins w:id="36" w:author="Microsoft Office User" w:date="2021-02-14T13:58:00Z">
        <w:r w:rsidR="000A5BDF">
          <w:rPr>
            <w:rFonts w:ascii="Times New Roman" w:hAnsi="Times New Roman" w:cs="Times New Roman"/>
          </w:rPr>
          <w:t xml:space="preserve">representative from the College Professional staff, </w:t>
        </w:r>
      </w:ins>
      <w:r w:rsidRPr="00143686">
        <w:rPr>
          <w:rFonts w:ascii="Times New Roman" w:hAnsi="Times New Roman" w:cs="Times New Roman"/>
        </w:rPr>
        <w:t xml:space="preserve">and </w:t>
      </w:r>
      <w:ins w:id="37" w:author="Microsoft Office User" w:date="2021-02-14T13:59:00Z">
        <w:r w:rsidR="000A5BDF">
          <w:rPr>
            <w:rFonts w:ascii="Times New Roman" w:hAnsi="Times New Roman" w:cs="Times New Roman"/>
          </w:rPr>
          <w:t>at least one</w:t>
        </w:r>
      </w:ins>
      <w:del w:id="38" w:author="Microsoft Office User" w:date="2021-02-14T13:59:00Z">
        <w:r w:rsidRPr="00143686" w:rsidDel="000A5BDF">
          <w:rPr>
            <w:rFonts w:ascii="Times New Roman" w:hAnsi="Times New Roman" w:cs="Times New Roman"/>
          </w:rPr>
          <w:delText>three</w:delText>
        </w:r>
      </w:del>
      <w:r w:rsidRPr="00143686">
        <w:rPr>
          <w:rFonts w:ascii="Times New Roman" w:hAnsi="Times New Roman" w:cs="Times New Roman"/>
        </w:rPr>
        <w:t xml:space="preserve"> faculty at the rank of Professor or Associate Professor</w:t>
      </w:r>
      <w:r w:rsidR="000A5BDF">
        <w:rPr>
          <w:rFonts w:ascii="Times New Roman" w:hAnsi="Times New Roman" w:cs="Times New Roman"/>
        </w:rPr>
        <w:t xml:space="preserve"> </w:t>
      </w:r>
      <w:r w:rsidRPr="00143686">
        <w:rPr>
          <w:rFonts w:ascii="Times New Roman" w:hAnsi="Times New Roman" w:cs="Times New Roman"/>
        </w:rPr>
        <w:t>with more than 10 years at the College, in compliance with university guidelines</w:t>
      </w:r>
      <w:ins w:id="39" w:author="Microsoft Office User" w:date="2021-02-14T13:59:00Z">
        <w:r w:rsidR="000A5BDF">
          <w:rPr>
            <w:rFonts w:ascii="Times New Roman" w:hAnsi="Times New Roman" w:cs="Times New Roman"/>
          </w:rPr>
          <w:t>. In the event that there is a nomination portfolio for Excellence in</w:t>
        </w:r>
      </w:ins>
      <w:ins w:id="40" w:author="Microsoft Office User" w:date="2021-02-14T14:00:00Z">
        <w:r w:rsidR="000A5BDF">
          <w:rPr>
            <w:rFonts w:ascii="Times New Roman" w:hAnsi="Times New Roman" w:cs="Times New Roman"/>
          </w:rPr>
          <w:t xml:space="preserve"> Librarianship and/or Excellence in Professional Service, t</w:t>
        </w:r>
      </w:ins>
    </w:p>
    <w:p w14:paraId="50DF1F32" w14:textId="77777777" w:rsidR="00143686" w:rsidRPr="00143686" w:rsidDel="000A5BDF" w:rsidRDefault="00143686" w:rsidP="00143686">
      <w:pPr>
        <w:rPr>
          <w:del w:id="41" w:author="Microsoft Office User" w:date="2021-02-14T14:00:00Z"/>
          <w:rFonts w:ascii="Times New Roman" w:hAnsi="Times New Roman" w:cs="Times New Roman"/>
        </w:rPr>
      </w:pPr>
      <w:del w:id="42" w:author="Microsoft Office User" w:date="2021-02-14T14:00:00Z">
        <w:r w:rsidRPr="00143686" w:rsidDel="000A5BDF">
          <w:rPr>
            <w:rFonts w:ascii="Times New Roman" w:hAnsi="Times New Roman" w:cs="Times New Roman"/>
          </w:rPr>
          <w:delText>T</w:delText>
        </w:r>
      </w:del>
      <w:r w:rsidRPr="00143686">
        <w:rPr>
          <w:rFonts w:ascii="Times New Roman" w:hAnsi="Times New Roman" w:cs="Times New Roman"/>
        </w:rPr>
        <w:t>he Committee membership shall be modified</w:t>
      </w:r>
      <w:ins w:id="43" w:author="Microsoft Office User" w:date="2021-02-14T14:00:00Z">
        <w:r w:rsidR="000A5BDF">
          <w:rPr>
            <w:rFonts w:ascii="Times New Roman" w:hAnsi="Times New Roman" w:cs="Times New Roman"/>
          </w:rPr>
          <w:t xml:space="preserve"> </w:t>
        </w:r>
      </w:ins>
      <w:del w:id="44" w:author="Microsoft Office User" w:date="2021-02-14T14:00:00Z">
        <w:r w:rsidRPr="00143686" w:rsidDel="000A5BDF">
          <w:rPr>
            <w:rFonts w:ascii="Times New Roman" w:hAnsi="Times New Roman" w:cs="Times New Roman"/>
          </w:rPr>
          <w:delText xml:space="preserve">, </w:delText>
        </w:r>
      </w:del>
      <w:r w:rsidRPr="00143686">
        <w:rPr>
          <w:rFonts w:ascii="Times New Roman" w:hAnsi="Times New Roman" w:cs="Times New Roman"/>
        </w:rPr>
        <w:t>as stated in the SUNY Guidelines</w:t>
      </w:r>
      <w:ins w:id="45" w:author="Microsoft Office User" w:date="2021-02-14T14:00:00Z">
        <w:r w:rsidR="000A5BDF">
          <w:rPr>
            <w:rFonts w:ascii="Times New Roman" w:hAnsi="Times New Roman" w:cs="Times New Roman"/>
          </w:rPr>
          <w:t>.</w:t>
        </w:r>
      </w:ins>
      <w:del w:id="46" w:author="Microsoft Office User" w:date="2021-02-14T14:00:00Z">
        <w:r w:rsidRPr="00143686" w:rsidDel="000A5BDF">
          <w:rPr>
            <w:rFonts w:ascii="Times New Roman" w:hAnsi="Times New Roman" w:cs="Times New Roman"/>
          </w:rPr>
          <w:delText>,</w:delText>
        </w:r>
      </w:del>
      <w:ins w:id="47" w:author="Microsoft Office User" w:date="2021-02-14T14:00:00Z">
        <w:r w:rsidR="000A5BDF">
          <w:rPr>
            <w:rFonts w:ascii="Times New Roman" w:hAnsi="Times New Roman" w:cs="Times New Roman"/>
          </w:rPr>
          <w:t xml:space="preserve"> In the case for Excellence in Professional Service the major</w:t>
        </w:r>
      </w:ins>
      <w:ins w:id="48" w:author="Microsoft Office User" w:date="2021-02-14T14:01:00Z">
        <w:r w:rsidR="000A5BDF">
          <w:rPr>
            <w:rFonts w:ascii="Times New Roman" w:hAnsi="Times New Roman" w:cs="Times New Roman"/>
          </w:rPr>
          <w:t>i</w:t>
        </w:r>
      </w:ins>
      <w:ins w:id="49" w:author="Microsoft Office User" w:date="2021-02-14T14:00:00Z">
        <w:r w:rsidR="000A5BDF">
          <w:rPr>
            <w:rFonts w:ascii="Times New Roman" w:hAnsi="Times New Roman" w:cs="Times New Roman"/>
          </w:rPr>
          <w:t xml:space="preserve">ty of the </w:t>
        </w:r>
      </w:ins>
      <w:ins w:id="50" w:author="Microsoft Office User" w:date="2021-02-14T14:01:00Z">
        <w:r w:rsidR="000A5BDF">
          <w:rPr>
            <w:rFonts w:ascii="Times New Roman" w:hAnsi="Times New Roman" w:cs="Times New Roman"/>
          </w:rPr>
          <w:t>Committee is comprised of Professional Staff to deliberate on the file</w:t>
        </w:r>
      </w:ins>
    </w:p>
    <w:p w14:paraId="19516167" w14:textId="77777777" w:rsidR="00143686" w:rsidRPr="00143686" w:rsidDel="000A5BDF" w:rsidRDefault="00143686">
      <w:pPr>
        <w:rPr>
          <w:del w:id="51" w:author="Microsoft Office User" w:date="2021-02-14T14:01:00Z"/>
          <w:rFonts w:ascii="Times New Roman" w:hAnsi="Times New Roman" w:cs="Times New Roman"/>
        </w:rPr>
      </w:pPr>
      <w:del w:id="52" w:author="Microsoft Office User" w:date="2021-02-14T14:01:00Z">
        <w:r w:rsidRPr="00143686" w:rsidDel="000A5BDF">
          <w:rPr>
            <w:rFonts w:ascii="Times New Roman" w:hAnsi="Times New Roman" w:cs="Times New Roman"/>
          </w:rPr>
          <w:delText>for selection of candidates for Excellence in Librarianship and Excellence in</w:delText>
        </w:r>
      </w:del>
    </w:p>
    <w:p w14:paraId="22CD1301" w14:textId="0F24046E" w:rsidR="00143686" w:rsidRDefault="00143686" w:rsidP="000A5BDF">
      <w:pPr>
        <w:rPr>
          <w:rFonts w:ascii="Times New Roman" w:hAnsi="Times New Roman" w:cs="Times New Roman"/>
        </w:rPr>
      </w:pPr>
      <w:del w:id="53" w:author="Microsoft Office User" w:date="2021-02-14T14:01:00Z">
        <w:r w:rsidRPr="05ABA719" w:rsidDel="00143686">
          <w:rPr>
            <w:rFonts w:ascii="Times New Roman" w:hAnsi="Times New Roman" w:cs="Times New Roman"/>
          </w:rPr>
          <w:delText>Professional Service</w:delText>
        </w:r>
      </w:del>
      <w:r w:rsidRPr="05ABA719">
        <w:rPr>
          <w:rFonts w:ascii="Times New Roman" w:hAnsi="Times New Roman" w:cs="Times New Roman"/>
        </w:rPr>
        <w:t>.</w:t>
      </w:r>
      <w:ins w:id="54" w:author="Lorenz Neuwirth" w:date="2021-05-06T22:11:00Z">
        <w:r w:rsidR="3892780A" w:rsidRPr="05ABA719">
          <w:rPr>
            <w:rFonts w:ascii="Times New Roman" w:hAnsi="Times New Roman" w:cs="Times New Roman"/>
          </w:rPr>
          <w:t xml:space="preserve"> To avoid any potential or perceived conflicts of interest, it is recommended that no more than two me</w:t>
        </w:r>
      </w:ins>
      <w:ins w:id="55" w:author="Lorenz Neuwirth" w:date="2021-05-06T22:12:00Z">
        <w:r w:rsidR="3892780A" w:rsidRPr="05ABA719">
          <w:rPr>
            <w:rFonts w:ascii="Times New Roman" w:hAnsi="Times New Roman" w:cs="Times New Roman"/>
          </w:rPr>
          <w:t>mbers from the same department should serve on the committee at the same time.</w:t>
        </w:r>
      </w:ins>
    </w:p>
    <w:p w14:paraId="02EB378F" w14:textId="77777777" w:rsidR="00143686" w:rsidRPr="00143686" w:rsidRDefault="00143686" w:rsidP="00143686">
      <w:pPr>
        <w:rPr>
          <w:rFonts w:ascii="Times New Roman" w:hAnsi="Times New Roman" w:cs="Times New Roman"/>
        </w:rPr>
      </w:pPr>
    </w:p>
    <w:p w14:paraId="4647F1C3" w14:textId="77777777" w:rsidR="00143686" w:rsidRPr="00143686" w:rsidRDefault="00143686" w:rsidP="00143686">
      <w:pPr>
        <w:rPr>
          <w:rFonts w:ascii="Times New Roman" w:hAnsi="Times New Roman" w:cs="Times New Roman"/>
          <w:b/>
        </w:rPr>
      </w:pPr>
      <w:r w:rsidRPr="00143686">
        <w:rPr>
          <w:rFonts w:ascii="Times New Roman" w:hAnsi="Times New Roman" w:cs="Times New Roman"/>
          <w:b/>
        </w:rPr>
        <w:t>3. Terms:</w:t>
      </w:r>
    </w:p>
    <w:p w14:paraId="26074FFE" w14:textId="77777777" w:rsidR="00143686" w:rsidRPr="00143686" w:rsidRDefault="00143686" w:rsidP="00C1487D">
      <w:pPr>
        <w:ind w:firstLine="45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 xml:space="preserve">a) </w:t>
      </w:r>
      <w:ins w:id="56" w:author="Microsoft Office User" w:date="2021-02-14T14:01:00Z">
        <w:r w:rsidR="000A5BDF">
          <w:rPr>
            <w:rFonts w:ascii="Times New Roman" w:hAnsi="Times New Roman" w:cs="Times New Roman"/>
          </w:rPr>
          <w:t>Seven</w:t>
        </w:r>
      </w:ins>
      <w:del w:id="57" w:author="Microsoft Office User" w:date="2021-02-14T14:01:00Z">
        <w:r w:rsidRPr="00143686" w:rsidDel="000A5BDF">
          <w:rPr>
            <w:rFonts w:ascii="Times New Roman" w:hAnsi="Times New Roman" w:cs="Times New Roman"/>
          </w:rPr>
          <w:delText>Five</w:delText>
        </w:r>
      </w:del>
      <w:r w:rsidRPr="00143686">
        <w:rPr>
          <w:rFonts w:ascii="Times New Roman" w:hAnsi="Times New Roman" w:cs="Times New Roman"/>
        </w:rPr>
        <w:t xml:space="preserve"> Faculty representatives shall be elected </w:t>
      </w:r>
      <w:ins w:id="58" w:author="Microsoft Office User" w:date="2021-02-14T14:01:00Z">
        <w:r w:rsidR="000A5BDF">
          <w:rPr>
            <w:rFonts w:ascii="Times New Roman" w:hAnsi="Times New Roman" w:cs="Times New Roman"/>
          </w:rPr>
          <w:t xml:space="preserve">annually </w:t>
        </w:r>
      </w:ins>
      <w:r w:rsidRPr="00143686">
        <w:rPr>
          <w:rFonts w:ascii="Times New Roman" w:hAnsi="Times New Roman" w:cs="Times New Roman"/>
        </w:rPr>
        <w:t>by the Faculty from a slate</w:t>
      </w:r>
    </w:p>
    <w:p w14:paraId="50F1265A" w14:textId="77777777" w:rsidR="00143686" w:rsidRPr="00143686" w:rsidRDefault="00143686" w:rsidP="00C1487D">
      <w:pPr>
        <w:ind w:firstLine="45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prepared by the Nominations and Elections Committee and serve a staggered</w:t>
      </w:r>
    </w:p>
    <w:p w14:paraId="1B27C3FD" w14:textId="77777777" w:rsidR="00143686" w:rsidRPr="00143686" w:rsidRDefault="00143686" w:rsidP="00C1487D">
      <w:pPr>
        <w:ind w:firstLine="45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term of two</w:t>
      </w:r>
      <w:ins w:id="59" w:author="Microsoft Office User" w:date="2021-02-14T14:02:00Z">
        <w:r w:rsidR="000A5BDF">
          <w:rPr>
            <w:rFonts w:ascii="Times New Roman" w:hAnsi="Times New Roman" w:cs="Times New Roman"/>
          </w:rPr>
          <w:t>-</w:t>
        </w:r>
      </w:ins>
      <w:del w:id="60" w:author="Microsoft Office User" w:date="2021-02-14T14:02:00Z">
        <w:r w:rsidRPr="00143686" w:rsidDel="000A5BDF">
          <w:rPr>
            <w:rFonts w:ascii="Times New Roman" w:hAnsi="Times New Roman" w:cs="Times New Roman"/>
          </w:rPr>
          <w:delText xml:space="preserve"> </w:delText>
        </w:r>
      </w:del>
      <w:r w:rsidRPr="00143686">
        <w:rPr>
          <w:rFonts w:ascii="Times New Roman" w:hAnsi="Times New Roman" w:cs="Times New Roman"/>
        </w:rPr>
        <w:t xml:space="preserve">years so that </w:t>
      </w:r>
      <w:ins w:id="61" w:author="Microsoft Office User" w:date="2021-02-14T14:02:00Z">
        <w:r w:rsidR="000A5BDF">
          <w:rPr>
            <w:rFonts w:ascii="Times New Roman" w:hAnsi="Times New Roman" w:cs="Times New Roman"/>
          </w:rPr>
          <w:t xml:space="preserve">at least </w:t>
        </w:r>
      </w:ins>
      <w:r w:rsidRPr="00143686">
        <w:rPr>
          <w:rFonts w:ascii="Times New Roman" w:hAnsi="Times New Roman" w:cs="Times New Roman"/>
        </w:rPr>
        <w:t>three</w:t>
      </w:r>
      <w:del w:id="62" w:author="Microsoft Office User" w:date="2021-02-14T14:02:00Z">
        <w:r w:rsidRPr="00143686" w:rsidDel="000A5BDF">
          <w:rPr>
            <w:rFonts w:ascii="Times New Roman" w:hAnsi="Times New Roman" w:cs="Times New Roman"/>
          </w:rPr>
          <w:delText xml:space="preserve"> or four</w:delText>
        </w:r>
      </w:del>
      <w:r w:rsidRPr="00143686">
        <w:rPr>
          <w:rFonts w:ascii="Times New Roman" w:hAnsi="Times New Roman" w:cs="Times New Roman"/>
        </w:rPr>
        <w:t xml:space="preserve"> members will be replaced every year. In</w:t>
      </w:r>
    </w:p>
    <w:p w14:paraId="55CE5147" w14:textId="77777777" w:rsidR="00143686" w:rsidRPr="00143686" w:rsidRDefault="00143686" w:rsidP="00C1487D">
      <w:pPr>
        <w:ind w:firstLine="45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 xml:space="preserve">the initial implementation of this provision, the </w:t>
      </w:r>
      <w:ins w:id="63" w:author="Microsoft Office User" w:date="2021-02-14T14:02:00Z">
        <w:r w:rsidR="000A5BDF">
          <w:rPr>
            <w:rFonts w:ascii="Times New Roman" w:hAnsi="Times New Roman" w:cs="Times New Roman"/>
          </w:rPr>
          <w:t>four</w:t>
        </w:r>
      </w:ins>
      <w:del w:id="64" w:author="Microsoft Office User" w:date="2021-02-14T14:02:00Z">
        <w:r w:rsidRPr="00143686" w:rsidDel="000A5BDF">
          <w:rPr>
            <w:rFonts w:ascii="Times New Roman" w:hAnsi="Times New Roman" w:cs="Times New Roman"/>
          </w:rPr>
          <w:delText>three</w:delText>
        </w:r>
      </w:del>
      <w:ins w:id="65" w:author="Microsoft Office User" w:date="2021-02-14T14:02:00Z">
        <w:r w:rsidR="000A5BDF">
          <w:rPr>
            <w:rFonts w:ascii="Times New Roman" w:hAnsi="Times New Roman" w:cs="Times New Roman"/>
          </w:rPr>
          <w:t>-</w:t>
        </w:r>
      </w:ins>
      <w:del w:id="66" w:author="Microsoft Office User" w:date="2021-02-14T14:02:00Z">
        <w:r w:rsidRPr="00143686" w:rsidDel="000A5BDF">
          <w:rPr>
            <w:rFonts w:ascii="Times New Roman" w:hAnsi="Times New Roman" w:cs="Times New Roman"/>
          </w:rPr>
          <w:delText xml:space="preserve"> </w:delText>
        </w:r>
      </w:del>
      <w:r w:rsidRPr="00143686">
        <w:rPr>
          <w:rFonts w:ascii="Times New Roman" w:hAnsi="Times New Roman" w:cs="Times New Roman"/>
        </w:rPr>
        <w:t>faculty receiving the</w:t>
      </w:r>
    </w:p>
    <w:p w14:paraId="41DE9BC6" w14:textId="77777777" w:rsidR="00143686" w:rsidRPr="00143686" w:rsidRDefault="00143686" w:rsidP="00C1487D">
      <w:pPr>
        <w:ind w:firstLine="45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greatest number of votes shall be designated for two</w:t>
      </w:r>
      <w:ins w:id="67" w:author="Microsoft Office User" w:date="2021-02-14T14:02:00Z">
        <w:r w:rsidR="000A5BDF">
          <w:rPr>
            <w:rFonts w:ascii="Times New Roman" w:hAnsi="Times New Roman" w:cs="Times New Roman"/>
          </w:rPr>
          <w:t>-</w:t>
        </w:r>
      </w:ins>
      <w:del w:id="68" w:author="Microsoft Office User" w:date="2021-02-14T14:02:00Z">
        <w:r w:rsidRPr="00143686" w:rsidDel="000A5BDF">
          <w:rPr>
            <w:rFonts w:ascii="Times New Roman" w:hAnsi="Times New Roman" w:cs="Times New Roman"/>
          </w:rPr>
          <w:delText xml:space="preserve"> </w:delText>
        </w:r>
      </w:del>
      <w:r w:rsidRPr="00143686">
        <w:rPr>
          <w:rFonts w:ascii="Times New Roman" w:hAnsi="Times New Roman" w:cs="Times New Roman"/>
        </w:rPr>
        <w:t xml:space="preserve">year terms, and the </w:t>
      </w:r>
      <w:ins w:id="69" w:author="Microsoft Office User" w:date="2021-02-14T14:02:00Z">
        <w:r w:rsidR="000A5BDF">
          <w:rPr>
            <w:rFonts w:ascii="Times New Roman" w:hAnsi="Times New Roman" w:cs="Times New Roman"/>
          </w:rPr>
          <w:t>three</w:t>
        </w:r>
      </w:ins>
      <w:del w:id="70" w:author="Microsoft Office User" w:date="2021-02-14T14:02:00Z">
        <w:r w:rsidRPr="00143686" w:rsidDel="000A5BDF">
          <w:rPr>
            <w:rFonts w:ascii="Times New Roman" w:hAnsi="Times New Roman" w:cs="Times New Roman"/>
          </w:rPr>
          <w:delText>two</w:delText>
        </w:r>
      </w:del>
    </w:p>
    <w:p w14:paraId="53FE6605" w14:textId="77777777" w:rsidR="00143686" w:rsidRPr="00143686" w:rsidRDefault="00143686" w:rsidP="00C1487D">
      <w:pPr>
        <w:ind w:firstLine="45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faculty with the next greatest number for one</w:t>
      </w:r>
      <w:ins w:id="71" w:author="Microsoft Office User" w:date="2021-02-14T14:03:00Z">
        <w:r w:rsidR="000A5BDF">
          <w:rPr>
            <w:rFonts w:ascii="Times New Roman" w:hAnsi="Times New Roman" w:cs="Times New Roman"/>
          </w:rPr>
          <w:t>-</w:t>
        </w:r>
      </w:ins>
      <w:del w:id="72" w:author="Microsoft Office User" w:date="2021-02-14T14:03:00Z">
        <w:r w:rsidRPr="00143686" w:rsidDel="000A5BDF">
          <w:rPr>
            <w:rFonts w:ascii="Times New Roman" w:hAnsi="Times New Roman" w:cs="Times New Roman"/>
          </w:rPr>
          <w:delText xml:space="preserve"> </w:delText>
        </w:r>
      </w:del>
      <w:r w:rsidRPr="00143686">
        <w:rPr>
          <w:rFonts w:ascii="Times New Roman" w:hAnsi="Times New Roman" w:cs="Times New Roman"/>
        </w:rPr>
        <w:t>year terms.</w:t>
      </w:r>
    </w:p>
    <w:p w14:paraId="02947BF8" w14:textId="77777777" w:rsidR="00143686" w:rsidRPr="00143686" w:rsidDel="002C2567" w:rsidRDefault="00143686">
      <w:pPr>
        <w:ind w:left="450"/>
        <w:rPr>
          <w:del w:id="73" w:author="Microsoft Office User" w:date="2021-02-14T14:04:00Z"/>
          <w:rFonts w:ascii="Times New Roman" w:hAnsi="Times New Roman" w:cs="Times New Roman"/>
        </w:rPr>
        <w:pPrChange w:id="74" w:author="Microsoft Office User" w:date="2021-02-14T14:04:00Z">
          <w:pPr>
            <w:ind w:firstLine="450"/>
          </w:pPr>
        </w:pPrChange>
      </w:pPr>
      <w:r w:rsidRPr="00143686">
        <w:rPr>
          <w:rFonts w:ascii="Times New Roman" w:hAnsi="Times New Roman" w:cs="Times New Roman"/>
        </w:rPr>
        <w:t xml:space="preserve">b) The </w:t>
      </w:r>
      <w:ins w:id="75" w:author="Microsoft Office User" w:date="2021-02-14T14:03:00Z">
        <w:r w:rsidR="000A5BDF">
          <w:rPr>
            <w:rFonts w:ascii="Times New Roman" w:hAnsi="Times New Roman" w:cs="Times New Roman"/>
          </w:rPr>
          <w:t>S</w:t>
        </w:r>
      </w:ins>
      <w:del w:id="76" w:author="Microsoft Office User" w:date="2021-02-14T14:03:00Z">
        <w:r w:rsidRPr="00143686" w:rsidDel="000A5BDF">
          <w:rPr>
            <w:rFonts w:ascii="Times New Roman" w:hAnsi="Times New Roman" w:cs="Times New Roman"/>
          </w:rPr>
          <w:delText>s</w:delText>
        </w:r>
      </w:del>
      <w:r w:rsidRPr="00143686">
        <w:rPr>
          <w:rFonts w:ascii="Times New Roman" w:hAnsi="Times New Roman" w:cs="Times New Roman"/>
        </w:rPr>
        <w:t xml:space="preserve">tudent </w:t>
      </w:r>
      <w:ins w:id="77" w:author="Microsoft Office User" w:date="2021-02-14T14:03:00Z">
        <w:r w:rsidR="000A5BDF">
          <w:rPr>
            <w:rFonts w:ascii="Times New Roman" w:hAnsi="Times New Roman" w:cs="Times New Roman"/>
          </w:rPr>
          <w:t xml:space="preserve">Government </w:t>
        </w:r>
      </w:ins>
      <w:ins w:id="78" w:author="Microsoft Office User" w:date="2021-02-14T14:04:00Z">
        <w:r w:rsidR="002C2567">
          <w:rPr>
            <w:rFonts w:ascii="Times New Roman" w:hAnsi="Times New Roman" w:cs="Times New Roman"/>
          </w:rPr>
          <w:t xml:space="preserve">Association </w:t>
        </w:r>
      </w:ins>
      <w:r w:rsidRPr="00143686">
        <w:rPr>
          <w:rFonts w:ascii="Times New Roman" w:hAnsi="Times New Roman" w:cs="Times New Roman"/>
        </w:rPr>
        <w:t>representative shall be selected by the student government</w:t>
      </w:r>
      <w:ins w:id="79" w:author="Microsoft Office User" w:date="2021-02-14T14:04:00Z">
        <w:r w:rsidR="002C2567">
          <w:rPr>
            <w:rFonts w:ascii="Times New Roman" w:hAnsi="Times New Roman" w:cs="Times New Roman"/>
          </w:rPr>
          <w:t xml:space="preserve"> body</w:t>
        </w:r>
      </w:ins>
      <w:r w:rsidRPr="00143686">
        <w:rPr>
          <w:rFonts w:ascii="Times New Roman" w:hAnsi="Times New Roman" w:cs="Times New Roman"/>
        </w:rPr>
        <w:t>, and</w:t>
      </w:r>
      <w:ins w:id="80" w:author="Microsoft Office User" w:date="2021-02-14T14:04:00Z">
        <w:r w:rsidR="002C2567">
          <w:rPr>
            <w:rFonts w:ascii="Times New Roman" w:hAnsi="Times New Roman" w:cs="Times New Roman"/>
          </w:rPr>
          <w:t xml:space="preserve"> t</w:t>
        </w:r>
      </w:ins>
    </w:p>
    <w:p w14:paraId="542B3E5B" w14:textId="77777777" w:rsidR="00143686" w:rsidRPr="00143686" w:rsidRDefault="00143686">
      <w:pPr>
        <w:ind w:left="450"/>
        <w:rPr>
          <w:rFonts w:ascii="Times New Roman" w:hAnsi="Times New Roman" w:cs="Times New Roman"/>
        </w:rPr>
        <w:pPrChange w:id="81" w:author="Microsoft Office User" w:date="2021-02-14T14:04:00Z">
          <w:pPr>
            <w:ind w:firstLine="450"/>
          </w:pPr>
        </w:pPrChange>
      </w:pPr>
      <w:r w:rsidRPr="00143686">
        <w:rPr>
          <w:rFonts w:ascii="Times New Roman" w:hAnsi="Times New Roman" w:cs="Times New Roman"/>
        </w:rPr>
        <w:t>he</w:t>
      </w:r>
      <w:ins w:id="82" w:author="Microsoft Office User" w:date="2021-02-14T14:04:00Z">
        <w:r w:rsidR="002C2567">
          <w:rPr>
            <w:rFonts w:ascii="Times New Roman" w:hAnsi="Times New Roman" w:cs="Times New Roman"/>
          </w:rPr>
          <w:t>y</w:t>
        </w:r>
      </w:ins>
      <w:del w:id="83" w:author="Microsoft Office User" w:date="2021-02-14T14:04:00Z">
        <w:r w:rsidRPr="00143686" w:rsidDel="002C2567">
          <w:rPr>
            <w:rFonts w:ascii="Times New Roman" w:hAnsi="Times New Roman" w:cs="Times New Roman"/>
          </w:rPr>
          <w:delText>/she</w:delText>
        </w:r>
      </w:del>
      <w:r w:rsidRPr="00143686">
        <w:rPr>
          <w:rFonts w:ascii="Times New Roman" w:hAnsi="Times New Roman" w:cs="Times New Roman"/>
        </w:rPr>
        <w:t xml:space="preserve"> shall be approved by the </w:t>
      </w:r>
      <w:ins w:id="84" w:author="Microsoft Office User" w:date="2021-02-14T14:04:00Z">
        <w:r w:rsidR="002C2567">
          <w:rPr>
            <w:rFonts w:ascii="Times New Roman" w:hAnsi="Times New Roman" w:cs="Times New Roman"/>
          </w:rPr>
          <w:t>C</w:t>
        </w:r>
      </w:ins>
      <w:del w:id="85" w:author="Microsoft Office User" w:date="2021-02-14T14:04:00Z">
        <w:r w:rsidRPr="00143686" w:rsidDel="002C2567">
          <w:rPr>
            <w:rFonts w:ascii="Times New Roman" w:hAnsi="Times New Roman" w:cs="Times New Roman"/>
          </w:rPr>
          <w:delText>c</w:delText>
        </w:r>
      </w:del>
      <w:r w:rsidRPr="00143686">
        <w:rPr>
          <w:rFonts w:ascii="Times New Roman" w:hAnsi="Times New Roman" w:cs="Times New Roman"/>
        </w:rPr>
        <w:t xml:space="preserve">ommittee </w:t>
      </w:r>
      <w:del w:id="86" w:author="Microsoft Office User" w:date="2021-02-14T14:05:00Z">
        <w:r w:rsidRPr="00143686" w:rsidDel="002C2567">
          <w:rPr>
            <w:rFonts w:ascii="Times New Roman" w:hAnsi="Times New Roman" w:cs="Times New Roman"/>
          </w:rPr>
          <w:delText xml:space="preserve">membership </w:delText>
        </w:r>
      </w:del>
      <w:r w:rsidRPr="00143686">
        <w:rPr>
          <w:rFonts w:ascii="Times New Roman" w:hAnsi="Times New Roman" w:cs="Times New Roman"/>
        </w:rPr>
        <w:t>according to the</w:t>
      </w:r>
    </w:p>
    <w:p w14:paraId="0C8181FD" w14:textId="77777777" w:rsidR="00143686" w:rsidRPr="00143686" w:rsidRDefault="00143686" w:rsidP="00C1487D">
      <w:pPr>
        <w:ind w:firstLine="45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specifications in Appendix V.</w:t>
      </w:r>
    </w:p>
    <w:p w14:paraId="7A3F8027" w14:textId="77777777" w:rsidR="00143686" w:rsidDel="002C2567" w:rsidRDefault="00143686" w:rsidP="002C2567">
      <w:pPr>
        <w:ind w:left="450"/>
        <w:rPr>
          <w:del w:id="87" w:author="Microsoft Office User" w:date="2021-02-14T14:06:00Z"/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c) A</w:t>
      </w:r>
      <w:del w:id="88" w:author="Microsoft Office User" w:date="2021-02-14T14:05:00Z">
        <w:r w:rsidRPr="00143686" w:rsidDel="002C2567">
          <w:rPr>
            <w:rFonts w:ascii="Times New Roman" w:hAnsi="Times New Roman" w:cs="Times New Roman"/>
          </w:rPr>
          <w:delText>n</w:delText>
        </w:r>
      </w:del>
      <w:r w:rsidRPr="00143686">
        <w:rPr>
          <w:rFonts w:ascii="Times New Roman" w:hAnsi="Times New Roman" w:cs="Times New Roman"/>
        </w:rPr>
        <w:t xml:space="preserve"> </w:t>
      </w:r>
      <w:ins w:id="89" w:author="Microsoft Office User" w:date="2021-02-14T14:05:00Z">
        <w:r w:rsidR="002C2567">
          <w:rPr>
            <w:rFonts w:ascii="Times New Roman" w:hAnsi="Times New Roman" w:cs="Times New Roman"/>
          </w:rPr>
          <w:t>Co-</w:t>
        </w:r>
      </w:ins>
      <w:del w:id="90" w:author="Microsoft Office User" w:date="2021-02-14T14:05:00Z">
        <w:r w:rsidRPr="00143686" w:rsidDel="002C2567">
          <w:rPr>
            <w:rFonts w:ascii="Times New Roman" w:hAnsi="Times New Roman" w:cs="Times New Roman"/>
          </w:rPr>
          <w:delText xml:space="preserve">Alternate </w:delText>
        </w:r>
      </w:del>
      <w:r w:rsidRPr="00143686">
        <w:rPr>
          <w:rFonts w:ascii="Times New Roman" w:hAnsi="Times New Roman" w:cs="Times New Roman"/>
        </w:rPr>
        <w:t xml:space="preserve">Chair shall be elected </w:t>
      </w:r>
      <w:ins w:id="91" w:author="Microsoft Office User" w:date="2021-02-14T14:05:00Z">
        <w:r w:rsidR="002C2567">
          <w:rPr>
            <w:rFonts w:ascii="Times New Roman" w:hAnsi="Times New Roman" w:cs="Times New Roman"/>
          </w:rPr>
          <w:t>to share the responsibilities of the Committee and to Chair the meetings in the event of the other Co-Chair’s recusal</w:t>
        </w:r>
      </w:ins>
      <w:ins w:id="92" w:author="Microsoft Office User" w:date="2021-02-14T14:06:00Z">
        <w:r w:rsidR="002C2567">
          <w:rPr>
            <w:rFonts w:ascii="Times New Roman" w:hAnsi="Times New Roman" w:cs="Times New Roman"/>
          </w:rPr>
          <w:t>.</w:t>
        </w:r>
      </w:ins>
      <w:del w:id="93" w:author="Microsoft Office User" w:date="2021-02-14T14:06:00Z">
        <w:r w:rsidRPr="00143686" w:rsidDel="002C2567">
          <w:rPr>
            <w:rFonts w:ascii="Times New Roman" w:hAnsi="Times New Roman" w:cs="Times New Roman"/>
          </w:rPr>
          <w:delText>for whenever the Chair is unable to preside</w:delText>
        </w:r>
      </w:del>
    </w:p>
    <w:p w14:paraId="6A05A809" w14:textId="77777777" w:rsidR="002C2567" w:rsidRDefault="002C2567" w:rsidP="002C2567">
      <w:pPr>
        <w:ind w:left="450"/>
        <w:rPr>
          <w:ins w:id="94" w:author="Microsoft Office User" w:date="2021-02-14T14:06:00Z"/>
          <w:rFonts w:ascii="Times New Roman" w:hAnsi="Times New Roman" w:cs="Times New Roman"/>
        </w:rPr>
      </w:pPr>
    </w:p>
    <w:p w14:paraId="517934FD" w14:textId="77777777" w:rsidR="002C2567" w:rsidRPr="002C2567" w:rsidRDefault="002C2567">
      <w:pPr>
        <w:ind w:left="450"/>
        <w:rPr>
          <w:ins w:id="95" w:author="Microsoft Office User" w:date="2021-02-14T14:06:00Z"/>
          <w:rFonts w:ascii="Times New Roman" w:eastAsia="Times New Roman" w:hAnsi="Times New Roman" w:cs="Times New Roman"/>
        </w:rPr>
        <w:pPrChange w:id="96" w:author="Microsoft Office User" w:date="2021-02-14T14:07:00Z">
          <w:pPr>
            <w:ind w:left="360" w:firstLine="90"/>
          </w:pPr>
        </w:pPrChange>
      </w:pPr>
      <w:ins w:id="97" w:author="Microsoft Office User" w:date="2021-02-14T14:06:00Z">
        <w:r w:rsidRPr="6577E04C">
          <w:rPr>
            <w:rFonts w:ascii="Times New Roman" w:hAnsi="Times New Roman" w:cs="Times New Roman"/>
          </w:rPr>
          <w:t xml:space="preserve">d) </w:t>
        </w:r>
        <w:r w:rsidRPr="6577E04C">
          <w:rPr>
            <w:rFonts w:ascii="Times New Roman" w:eastAsia="Times New Roman" w:hAnsi="Times New Roman" w:cs="Times New Roman"/>
            <w:color w:val="000000" w:themeColor="text1"/>
          </w:rPr>
          <w:t xml:space="preserve">Each semester the Committee will notify the College through the Faculty Senate of the upcoming awards deadlines and </w:t>
        </w:r>
        <w:del w:id="98" w:author="Thomas Lilly" w:date="2021-04-28T15:09:00Z">
          <w:r w:rsidRPr="6577E04C" w:rsidDel="002C2567">
            <w:rPr>
              <w:rFonts w:ascii="Times New Roman" w:eastAsia="Times New Roman" w:hAnsi="Times New Roman" w:cs="Times New Roman"/>
              <w:color w:val="000000" w:themeColor="text1"/>
            </w:rPr>
            <w:delText>make</w:delText>
          </w:r>
        </w:del>
        <w:r w:rsidRPr="6577E04C">
          <w:rPr>
            <w:rFonts w:ascii="Times New Roman" w:eastAsia="Times New Roman" w:hAnsi="Times New Roman" w:cs="Times New Roman"/>
            <w:color w:val="000000" w:themeColor="text1"/>
          </w:rPr>
          <w:t xml:space="preserve"> the membership of the committee </w:t>
        </w:r>
        <w:del w:id="99" w:author="Thomas Lilly" w:date="2021-04-28T15:09:00Z">
          <w:r w:rsidRPr="6577E04C" w:rsidDel="002C2567">
            <w:rPr>
              <w:rFonts w:ascii="Times New Roman" w:eastAsia="Times New Roman" w:hAnsi="Times New Roman" w:cs="Times New Roman"/>
              <w:color w:val="000000" w:themeColor="text1"/>
            </w:rPr>
            <w:delText xml:space="preserve">transparent to the </w:delText>
          </w:r>
        </w:del>
      </w:ins>
      <w:ins w:id="100" w:author="Microsoft Office User" w:date="2021-02-14T14:07:00Z">
        <w:del w:id="101" w:author="Thomas Lilly" w:date="2021-04-28T15:09:00Z">
          <w:r w:rsidRPr="6577E04C" w:rsidDel="002C2567">
            <w:rPr>
              <w:rFonts w:ascii="Times New Roman" w:eastAsia="Times New Roman" w:hAnsi="Times New Roman" w:cs="Times New Roman"/>
              <w:color w:val="000000" w:themeColor="text1"/>
            </w:rPr>
            <w:delText>C</w:delText>
          </w:r>
        </w:del>
      </w:ins>
      <w:ins w:id="102" w:author="Microsoft Office User" w:date="2021-02-14T14:06:00Z">
        <w:del w:id="103" w:author="Thomas Lilly" w:date="2021-04-28T15:09:00Z">
          <w:r w:rsidRPr="6577E04C" w:rsidDel="002C2567">
            <w:rPr>
              <w:rFonts w:ascii="Times New Roman" w:eastAsia="Times New Roman" w:hAnsi="Times New Roman" w:cs="Times New Roman"/>
              <w:color w:val="000000" w:themeColor="text1"/>
            </w:rPr>
            <w:delText>ollege</w:delText>
          </w:r>
        </w:del>
        <w:r w:rsidRPr="6577E04C">
          <w:rPr>
            <w:rFonts w:ascii="Times New Roman" w:eastAsia="Times New Roman" w:hAnsi="Times New Roman" w:cs="Times New Roman"/>
            <w:color w:val="000000" w:themeColor="text1"/>
          </w:rPr>
          <w:t>. </w:t>
        </w:r>
        <w:commentRangeStart w:id="104"/>
        <w:r w:rsidRPr="6577E04C">
          <w:rPr>
            <w:rFonts w:ascii="Times New Roman" w:eastAsia="Times New Roman" w:hAnsi="Times New Roman" w:cs="Times New Roman"/>
            <w:color w:val="000000" w:themeColor="text1"/>
          </w:rPr>
          <w:t xml:space="preserve"> If Committee membership vacancies need to be filled during an academic year following formal annual elections, the Committee will solicit new nominees to fill such vacancies through the Faculty Senate</w:t>
        </w:r>
      </w:ins>
      <w:ins w:id="105" w:author="Microsoft Office User" w:date="2021-02-14T14:07:00Z">
        <w:r w:rsidRPr="6577E04C">
          <w:rPr>
            <w:rFonts w:ascii="Times New Roman" w:eastAsia="Times New Roman" w:hAnsi="Times New Roman" w:cs="Times New Roman"/>
            <w:color w:val="000000" w:themeColor="text1"/>
          </w:rPr>
          <w:t>.</w:t>
        </w:r>
      </w:ins>
      <w:ins w:id="106" w:author="Microsoft Office User" w:date="2021-02-14T14:06:00Z">
        <w:r w:rsidRPr="6577E04C">
          <w:rPr>
            <w:rFonts w:ascii="Times New Roman" w:eastAsia="Times New Roman" w:hAnsi="Times New Roman" w:cs="Times New Roman"/>
            <w:color w:val="000000" w:themeColor="text1"/>
          </w:rPr>
          <w:t> </w:t>
        </w:r>
      </w:ins>
      <w:commentRangeEnd w:id="104"/>
      <w:r>
        <w:commentReference w:id="104"/>
      </w:r>
    </w:p>
    <w:p w14:paraId="5A39BBE3" w14:textId="77777777" w:rsidR="002C2567" w:rsidRPr="00143686" w:rsidRDefault="002C2567">
      <w:pPr>
        <w:ind w:left="450"/>
        <w:rPr>
          <w:ins w:id="107" w:author="Microsoft Office User" w:date="2021-02-14T14:06:00Z"/>
          <w:rFonts w:ascii="Times New Roman" w:hAnsi="Times New Roman" w:cs="Times New Roman"/>
        </w:rPr>
        <w:pPrChange w:id="108" w:author="Microsoft Office User" w:date="2021-02-14T14:06:00Z">
          <w:pPr>
            <w:ind w:firstLine="450"/>
          </w:pPr>
        </w:pPrChange>
      </w:pPr>
    </w:p>
    <w:p w14:paraId="1229F759" w14:textId="77777777" w:rsidR="00A7562B" w:rsidRDefault="00143686">
      <w:pPr>
        <w:ind w:left="450"/>
        <w:rPr>
          <w:rFonts w:ascii="Times New Roman" w:hAnsi="Times New Roman" w:cs="Times New Roman"/>
        </w:rPr>
        <w:pPrChange w:id="109" w:author="Microsoft Office User" w:date="2021-02-14T14:06:00Z">
          <w:pPr>
            <w:ind w:firstLine="450"/>
          </w:pPr>
        </w:pPrChange>
      </w:pPr>
      <w:del w:id="110" w:author="Microsoft Office User" w:date="2021-02-14T14:06:00Z">
        <w:r w:rsidRPr="00143686" w:rsidDel="002C2567">
          <w:rPr>
            <w:rFonts w:ascii="Times New Roman" w:hAnsi="Times New Roman" w:cs="Times New Roman"/>
          </w:rPr>
          <w:delText>over meetings.</w:delText>
        </w:r>
      </w:del>
    </w:p>
    <w:p w14:paraId="41C8F396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5F3CD828" w14:textId="77777777" w:rsidR="00143686" w:rsidRPr="00C1487D" w:rsidRDefault="00143686" w:rsidP="00143686">
      <w:pPr>
        <w:rPr>
          <w:rFonts w:ascii="Times New Roman" w:hAnsi="Times New Roman" w:cs="Times New Roman"/>
          <w:b/>
        </w:rPr>
      </w:pPr>
      <w:r w:rsidRPr="00C1487D">
        <w:rPr>
          <w:rFonts w:ascii="Times New Roman" w:hAnsi="Times New Roman" w:cs="Times New Roman"/>
          <w:b/>
        </w:rPr>
        <w:t xml:space="preserve">APPENDIX V: PROCEDURES FOR FACULTY UNIVERSITY AWARDS </w:t>
      </w:r>
      <w:r w:rsidR="00EC7C45">
        <w:rPr>
          <w:rFonts w:ascii="Times New Roman" w:hAnsi="Times New Roman" w:cs="Times New Roman"/>
          <w:b/>
        </w:rPr>
        <w:t xml:space="preserve">COMMITTEE </w:t>
      </w:r>
      <w:r w:rsidRPr="00C1487D">
        <w:rPr>
          <w:rFonts w:ascii="Times New Roman" w:hAnsi="Times New Roman" w:cs="Times New Roman"/>
          <w:b/>
        </w:rPr>
        <w:t>(2016 Bylaws Pages 54-58)</w:t>
      </w:r>
    </w:p>
    <w:p w14:paraId="72A3D3EC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66B8E352" w14:textId="77777777" w:rsidR="00143686" w:rsidRPr="00143686" w:rsidRDefault="00143686" w:rsidP="00EC7C45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The following procedural details are recommended</w:t>
      </w:r>
      <w:ins w:id="111" w:author="Microsoft Office User" w:date="2021-02-14T14:16:00Z">
        <w:r w:rsidR="00EC7C45">
          <w:rPr>
            <w:rFonts w:ascii="Times New Roman" w:hAnsi="Times New Roman" w:cs="Times New Roman"/>
          </w:rPr>
          <w:t>, however</w:t>
        </w:r>
      </w:ins>
      <w:del w:id="112" w:author="Microsoft Office User" w:date="2021-02-14T14:16:00Z">
        <w:r w:rsidRPr="00143686" w:rsidDel="00EC7C45">
          <w:rPr>
            <w:rFonts w:ascii="Times New Roman" w:hAnsi="Times New Roman" w:cs="Times New Roman"/>
          </w:rPr>
          <w:delText>.</w:delText>
        </w:r>
      </w:del>
      <w:r w:rsidRPr="00143686">
        <w:rPr>
          <w:rFonts w:ascii="Times New Roman" w:hAnsi="Times New Roman" w:cs="Times New Roman"/>
        </w:rPr>
        <w:t xml:space="preserve"> </w:t>
      </w:r>
      <w:ins w:id="113" w:author="Microsoft Office User" w:date="2021-02-14T14:16:00Z">
        <w:r w:rsidR="00EC7C45">
          <w:rPr>
            <w:rFonts w:ascii="Times New Roman" w:hAnsi="Times New Roman" w:cs="Times New Roman"/>
          </w:rPr>
          <w:t>a</w:t>
        </w:r>
      </w:ins>
      <w:del w:id="114" w:author="Microsoft Office User" w:date="2021-02-14T14:16:00Z">
        <w:r w:rsidRPr="00143686" w:rsidDel="00EC7C45">
          <w:rPr>
            <w:rFonts w:ascii="Times New Roman" w:hAnsi="Times New Roman" w:cs="Times New Roman"/>
          </w:rPr>
          <w:delText>A</w:delText>
        </w:r>
      </w:del>
      <w:r w:rsidRPr="00143686">
        <w:rPr>
          <w:rFonts w:ascii="Times New Roman" w:hAnsi="Times New Roman" w:cs="Times New Roman"/>
        </w:rPr>
        <w:t>dditional elements of</w:t>
      </w:r>
      <w:ins w:id="115" w:author="Microsoft Office User" w:date="2021-02-14T14:16:00Z">
        <w:r w:rsidR="00EC7C45">
          <w:rPr>
            <w:rFonts w:ascii="Times New Roman" w:hAnsi="Times New Roman" w:cs="Times New Roman"/>
          </w:rPr>
          <w:t xml:space="preserve"> the</w:t>
        </w:r>
      </w:ins>
    </w:p>
    <w:p w14:paraId="2FCD03BC" w14:textId="52C20A12" w:rsidR="00143686" w:rsidRPr="00143686" w:rsidRDefault="00143686" w:rsidP="00143686">
      <w:pPr>
        <w:rPr>
          <w:rFonts w:ascii="Times New Roman" w:hAnsi="Times New Roman" w:cs="Times New Roman"/>
        </w:rPr>
      </w:pPr>
      <w:r w:rsidRPr="1CC8B78C">
        <w:rPr>
          <w:rFonts w:ascii="Times New Roman" w:hAnsi="Times New Roman" w:cs="Times New Roman"/>
        </w:rPr>
        <w:t>procedure</w:t>
      </w:r>
      <w:ins w:id="116" w:author="Microsoft Office User" w:date="2021-02-14T14:16:00Z">
        <w:r w:rsidR="00EC7C45" w:rsidRPr="1CC8B78C">
          <w:rPr>
            <w:rFonts w:ascii="Times New Roman" w:hAnsi="Times New Roman" w:cs="Times New Roman"/>
          </w:rPr>
          <w:t>s</w:t>
        </w:r>
      </w:ins>
      <w:r w:rsidRPr="1CC8B78C">
        <w:rPr>
          <w:rFonts w:ascii="Times New Roman" w:hAnsi="Times New Roman" w:cs="Times New Roman"/>
        </w:rPr>
        <w:t xml:space="preserve"> will </w:t>
      </w:r>
      <w:ins w:id="117" w:author="Microsoft Office User" w:date="2021-02-14T14:16:00Z">
        <w:r w:rsidR="00EC7C45" w:rsidRPr="1CC8B78C">
          <w:rPr>
            <w:rFonts w:ascii="Times New Roman" w:hAnsi="Times New Roman" w:cs="Times New Roman"/>
          </w:rPr>
          <w:t>be modified to ensure consistency with the SUNY-wide Policies and Procedures</w:t>
        </w:r>
      </w:ins>
      <w:ins w:id="118" w:author="Lisa Whitten" w:date="2021-04-27T14:05:00Z">
        <w:r w:rsidR="39987C97" w:rsidRPr="1CC8B78C">
          <w:rPr>
            <w:rFonts w:ascii="Times New Roman" w:hAnsi="Times New Roman" w:cs="Times New Roman"/>
          </w:rPr>
          <w:t xml:space="preserve"> as needed </w:t>
        </w:r>
      </w:ins>
      <w:del w:id="119" w:author="Microsoft Office User" w:date="2021-02-14T14:16:00Z">
        <w:r w:rsidRPr="1CC8B78C" w:rsidDel="00143686">
          <w:rPr>
            <w:rFonts w:ascii="Times New Roman" w:hAnsi="Times New Roman" w:cs="Times New Roman"/>
          </w:rPr>
          <w:delText>likely be developed in the future</w:delText>
        </w:r>
      </w:del>
      <w:r w:rsidRPr="1CC8B78C">
        <w:rPr>
          <w:rFonts w:ascii="Times New Roman" w:hAnsi="Times New Roman" w:cs="Times New Roman"/>
        </w:rPr>
        <w:t>.</w:t>
      </w:r>
    </w:p>
    <w:p w14:paraId="0D0B940D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3FED2714" w14:textId="77777777" w:rsidR="00143686" w:rsidRPr="00A426D6" w:rsidDel="00EC7C45" w:rsidRDefault="00143686">
      <w:pPr>
        <w:pStyle w:val="ListParagraph"/>
        <w:numPr>
          <w:ilvl w:val="0"/>
          <w:numId w:val="2"/>
        </w:numPr>
        <w:rPr>
          <w:del w:id="120" w:author="Microsoft Office User" w:date="2021-02-14T14:17:00Z"/>
          <w:rFonts w:ascii="Times New Roman" w:hAnsi="Times New Roman" w:cs="Times New Roman"/>
          <w:rPrChange w:id="121" w:author="Microsoft Office User" w:date="2021-02-14T14:19:00Z">
            <w:rPr>
              <w:del w:id="122" w:author="Microsoft Office User" w:date="2021-02-14T14:17:00Z"/>
            </w:rPr>
          </w:rPrChange>
        </w:rPr>
        <w:pPrChange w:id="123" w:author="Microsoft Office User" w:date="2021-02-14T14:19:00Z">
          <w:pPr/>
        </w:pPrChange>
      </w:pPr>
      <w:r w:rsidRPr="00EC7C45">
        <w:rPr>
          <w:rFonts w:ascii="Times New Roman" w:hAnsi="Times New Roman" w:cs="Times New Roman"/>
          <w:rPrChange w:id="124" w:author="Microsoft Office User" w:date="2021-02-14T14:16:00Z">
            <w:rPr/>
          </w:rPrChange>
        </w:rPr>
        <w:t xml:space="preserve">The nomination and evaluation process shall begin in </w:t>
      </w:r>
      <w:ins w:id="125" w:author="Microsoft Office User" w:date="2021-02-14T14:18:00Z">
        <w:r w:rsidR="00A426D6">
          <w:rPr>
            <w:rFonts w:ascii="Times New Roman" w:hAnsi="Times New Roman" w:cs="Times New Roman"/>
          </w:rPr>
          <w:t xml:space="preserve">June and January of each academic year in which </w:t>
        </w:r>
      </w:ins>
      <w:del w:id="126" w:author="Microsoft Office User" w:date="2021-02-14T14:18:00Z">
        <w:r w:rsidRPr="00EC7C45" w:rsidDel="00A426D6">
          <w:rPr>
            <w:rFonts w:ascii="Times New Roman" w:hAnsi="Times New Roman" w:cs="Times New Roman"/>
            <w:rPrChange w:id="127" w:author="Microsoft Office User" w:date="2021-02-14T14:16:00Z">
              <w:rPr/>
            </w:rPrChange>
          </w:rPr>
          <w:delText>October with</w:delText>
        </w:r>
      </w:del>
      <w:r w:rsidRPr="00EC7C45">
        <w:rPr>
          <w:rFonts w:ascii="Times New Roman" w:hAnsi="Times New Roman" w:cs="Times New Roman"/>
          <w:rPrChange w:id="128" w:author="Microsoft Office User" w:date="2021-02-14T14:16:00Z">
            <w:rPr/>
          </w:rPrChange>
        </w:rPr>
        <w:t xml:space="preserve"> a call for</w:t>
      </w:r>
      <w:ins w:id="129" w:author="Microsoft Office User" w:date="2021-02-14T14:19:00Z">
        <w:r w:rsidR="00A426D6">
          <w:rPr>
            <w:rFonts w:ascii="Times New Roman" w:hAnsi="Times New Roman" w:cs="Times New Roman"/>
          </w:rPr>
          <w:t xml:space="preserve"> </w:t>
        </w:r>
      </w:ins>
      <w:r w:rsidRPr="00A426D6">
        <w:rPr>
          <w:rFonts w:ascii="Times New Roman" w:hAnsi="Times New Roman" w:cs="Times New Roman"/>
          <w:rPrChange w:id="130" w:author="Microsoft Office User" w:date="2021-02-14T14:19:00Z">
            <w:rPr/>
          </w:rPrChange>
        </w:rPr>
        <w:t xml:space="preserve">nominations from the </w:t>
      </w:r>
      <w:ins w:id="131" w:author="Microsoft Office User" w:date="2021-02-14T14:19:00Z">
        <w:r w:rsidR="00A426D6">
          <w:rPr>
            <w:rFonts w:ascii="Times New Roman" w:hAnsi="Times New Roman" w:cs="Times New Roman"/>
          </w:rPr>
          <w:t>C</w:t>
        </w:r>
      </w:ins>
      <w:del w:id="132" w:author="Microsoft Office User" w:date="2021-02-14T14:19:00Z">
        <w:r w:rsidRPr="00A426D6" w:rsidDel="00A426D6">
          <w:rPr>
            <w:rFonts w:ascii="Times New Roman" w:hAnsi="Times New Roman" w:cs="Times New Roman"/>
            <w:rPrChange w:id="133" w:author="Microsoft Office User" w:date="2021-02-14T14:19:00Z">
              <w:rPr/>
            </w:rPrChange>
          </w:rPr>
          <w:delText>c</w:delText>
        </w:r>
      </w:del>
      <w:r w:rsidRPr="00A426D6">
        <w:rPr>
          <w:rFonts w:ascii="Times New Roman" w:hAnsi="Times New Roman" w:cs="Times New Roman"/>
          <w:rPrChange w:id="134" w:author="Microsoft Office User" w:date="2021-02-14T14:19:00Z">
            <w:rPr/>
          </w:rPrChange>
        </w:rPr>
        <w:t xml:space="preserve">ommittee </w:t>
      </w:r>
      <w:ins w:id="135" w:author="Microsoft Office User" w:date="2021-02-14T14:19:00Z">
        <w:r w:rsidR="00A426D6">
          <w:rPr>
            <w:rFonts w:ascii="Times New Roman" w:hAnsi="Times New Roman" w:cs="Times New Roman"/>
          </w:rPr>
          <w:t xml:space="preserve">Co-Chairs </w:t>
        </w:r>
      </w:ins>
      <w:r w:rsidRPr="00A426D6">
        <w:rPr>
          <w:rFonts w:ascii="Times New Roman" w:hAnsi="Times New Roman" w:cs="Times New Roman"/>
          <w:rPrChange w:id="136" w:author="Microsoft Office User" w:date="2021-02-14T14:19:00Z">
            <w:rPr/>
          </w:rPrChange>
        </w:rPr>
        <w:t>(i.e. prior to, but in anticipation of, the formal invitation</w:t>
      </w:r>
      <w:r w:rsidR="00EC7C45" w:rsidRPr="00A426D6">
        <w:rPr>
          <w:rFonts w:ascii="Times New Roman" w:hAnsi="Times New Roman" w:cs="Times New Roman"/>
          <w:rPrChange w:id="137" w:author="Microsoft Office User" w:date="2021-02-14T14:19:00Z">
            <w:rPr/>
          </w:rPrChange>
        </w:rPr>
        <w:t xml:space="preserve"> </w:t>
      </w:r>
    </w:p>
    <w:p w14:paraId="6F7E2177" w14:textId="77777777" w:rsidR="00143686" w:rsidRPr="00A426D6" w:rsidRDefault="00143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rPrChange w:id="138" w:author="Microsoft Office User" w:date="2021-02-14T14:19:00Z">
            <w:rPr/>
          </w:rPrChange>
        </w:rPr>
        <w:pPrChange w:id="139" w:author="Microsoft Office User" w:date="2021-02-14T14:19:00Z">
          <w:pPr/>
        </w:pPrChange>
      </w:pPr>
      <w:r w:rsidRPr="00A426D6">
        <w:rPr>
          <w:rFonts w:ascii="Times New Roman" w:hAnsi="Times New Roman" w:cs="Times New Roman"/>
          <w:rPrChange w:id="140" w:author="Microsoft Office User" w:date="2021-02-14T14:19:00Z">
            <w:rPr/>
          </w:rPrChange>
        </w:rPr>
        <w:t>to the campus to submit nominees).</w:t>
      </w:r>
    </w:p>
    <w:p w14:paraId="0E27B00A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76F9EA2C" w14:textId="77777777" w:rsidR="00143686" w:rsidRPr="00A426D6" w:rsidRDefault="00143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rPrChange w:id="141" w:author="Microsoft Office User" w:date="2021-02-14T14:19:00Z">
            <w:rPr/>
          </w:rPrChange>
        </w:rPr>
        <w:pPrChange w:id="142" w:author="Microsoft Office User" w:date="2021-02-14T14:19:00Z">
          <w:pPr>
            <w:ind w:firstLine="720"/>
          </w:pPr>
        </w:pPrChange>
      </w:pPr>
      <w:r w:rsidRPr="00A426D6">
        <w:rPr>
          <w:rFonts w:ascii="Times New Roman" w:hAnsi="Times New Roman" w:cs="Times New Roman"/>
          <w:rPrChange w:id="143" w:author="Microsoft Office User" w:date="2021-02-14T14:19:00Z">
            <w:rPr/>
          </w:rPrChange>
        </w:rPr>
        <w:t>A detailed checklist of items required by the Committee to be included in</w:t>
      </w:r>
    </w:p>
    <w:p w14:paraId="5BFCFC7D" w14:textId="77777777" w:rsidR="00143686" w:rsidRPr="00143686" w:rsidRDefault="00143686">
      <w:pPr>
        <w:ind w:left="1080"/>
        <w:rPr>
          <w:rFonts w:ascii="Times New Roman" w:hAnsi="Times New Roman" w:cs="Times New Roman"/>
        </w:rPr>
        <w:pPrChange w:id="144" w:author="Microsoft Office User" w:date="2021-02-14T14:23:00Z">
          <w:pPr>
            <w:ind w:firstLine="1080"/>
          </w:pPr>
        </w:pPrChange>
      </w:pPr>
      <w:r w:rsidRPr="00143686">
        <w:rPr>
          <w:rFonts w:ascii="Times New Roman" w:hAnsi="Times New Roman" w:cs="Times New Roman"/>
        </w:rPr>
        <w:t xml:space="preserve">nominees' </w:t>
      </w:r>
      <w:ins w:id="145" w:author="Microsoft Office User" w:date="2021-02-14T14:20:00Z">
        <w:r w:rsidR="00A426D6">
          <w:rPr>
            <w:rFonts w:ascii="Times New Roman" w:hAnsi="Times New Roman" w:cs="Times New Roman"/>
          </w:rPr>
          <w:t>portfolios</w:t>
        </w:r>
      </w:ins>
      <w:del w:id="146" w:author="Microsoft Office User" w:date="2021-02-14T14:20:00Z">
        <w:r w:rsidRPr="00143686" w:rsidDel="00A426D6">
          <w:rPr>
            <w:rFonts w:ascii="Times New Roman" w:hAnsi="Times New Roman" w:cs="Times New Roman"/>
          </w:rPr>
          <w:delText>files</w:delText>
        </w:r>
      </w:del>
      <w:r w:rsidRPr="00143686">
        <w:rPr>
          <w:rFonts w:ascii="Times New Roman" w:hAnsi="Times New Roman" w:cs="Times New Roman"/>
        </w:rPr>
        <w:t xml:space="preserve"> shall be sent to each nominee and nominator.</w:t>
      </w:r>
      <w:ins w:id="147" w:author="Microsoft Office User" w:date="2021-02-14T14:20:00Z">
        <w:r w:rsidR="00A426D6">
          <w:rPr>
            <w:rFonts w:ascii="Times New Roman" w:hAnsi="Times New Roman" w:cs="Times New Roman"/>
          </w:rPr>
          <w:t xml:space="preserve"> Nominators and nomine</w:t>
        </w:r>
      </w:ins>
      <w:ins w:id="148" w:author="Microsoft Office User" w:date="2021-02-14T14:22:00Z">
        <w:r w:rsidR="00A426D6">
          <w:rPr>
            <w:rFonts w:ascii="Times New Roman" w:hAnsi="Times New Roman" w:cs="Times New Roman"/>
          </w:rPr>
          <w:t>e</w:t>
        </w:r>
      </w:ins>
      <w:ins w:id="149" w:author="Microsoft Office User" w:date="2021-02-14T14:20:00Z">
        <w:r w:rsidR="00A426D6">
          <w:rPr>
            <w:rFonts w:ascii="Times New Roman" w:hAnsi="Times New Roman" w:cs="Times New Roman"/>
          </w:rPr>
          <w:t>s should reach out to the Co-Chair(s) of the Committee as soon as possible after the call for nominations to inform them that they plan to submit a portfolio. The process is confidential</w:t>
        </w:r>
      </w:ins>
      <w:ins w:id="150" w:author="Microsoft Office User" w:date="2021-02-14T14:21:00Z">
        <w:r w:rsidR="00A426D6">
          <w:rPr>
            <w:rFonts w:ascii="Times New Roman" w:hAnsi="Times New Roman" w:cs="Times New Roman"/>
          </w:rPr>
          <w:t xml:space="preserve">, and Faculty, Staff, and Administrators should not discuss publicly or </w:t>
        </w:r>
      </w:ins>
      <w:ins w:id="151" w:author="Microsoft Office User" w:date="2021-02-14T14:22:00Z">
        <w:r w:rsidR="00A426D6">
          <w:rPr>
            <w:rFonts w:ascii="Times New Roman" w:hAnsi="Times New Roman" w:cs="Times New Roman"/>
          </w:rPr>
          <w:t xml:space="preserve">privately </w:t>
        </w:r>
      </w:ins>
      <w:ins w:id="152" w:author="Microsoft Office User" w:date="2021-02-14T14:21:00Z">
        <w:r w:rsidR="00A426D6">
          <w:rPr>
            <w:rFonts w:ascii="Times New Roman" w:hAnsi="Times New Roman" w:cs="Times New Roman"/>
          </w:rPr>
          <w:t xml:space="preserve">who or how many nominees </w:t>
        </w:r>
      </w:ins>
      <w:ins w:id="153" w:author="Microsoft Office User" w:date="2021-02-14T14:22:00Z">
        <w:r w:rsidR="00A426D6">
          <w:rPr>
            <w:rFonts w:ascii="Times New Roman" w:hAnsi="Times New Roman" w:cs="Times New Roman"/>
          </w:rPr>
          <w:t>will be submitting portfolios.</w:t>
        </w:r>
      </w:ins>
    </w:p>
    <w:p w14:paraId="60061E4C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2EF9DCFA" w14:textId="42B30757" w:rsidR="00143686" w:rsidRPr="00A426D6" w:rsidDel="00A426D6" w:rsidRDefault="00143686">
      <w:pPr>
        <w:pStyle w:val="ListParagraph"/>
        <w:numPr>
          <w:ilvl w:val="0"/>
          <w:numId w:val="2"/>
        </w:numPr>
        <w:rPr>
          <w:del w:id="154" w:author="Microsoft Office User" w:date="2021-02-14T14:25:00Z"/>
          <w:rFonts w:ascii="Times New Roman" w:hAnsi="Times New Roman" w:cs="Times New Roman"/>
          <w:rPrChange w:id="155" w:author="Microsoft Office User" w:date="2021-02-14T14:23:00Z">
            <w:rPr>
              <w:del w:id="156" w:author="Microsoft Office User" w:date="2021-02-14T14:25:00Z"/>
            </w:rPr>
          </w:rPrChange>
        </w:rPr>
        <w:pPrChange w:id="157" w:author="Microsoft Office User" w:date="2021-02-14T14:25:00Z">
          <w:pPr>
            <w:ind w:firstLine="720"/>
          </w:pPr>
        </w:pPrChange>
      </w:pPr>
      <w:r w:rsidRPr="1CC8B78C">
        <w:rPr>
          <w:rFonts w:ascii="Times New Roman" w:hAnsi="Times New Roman" w:cs="Times New Roman"/>
          <w:rPrChange w:id="158" w:author="Microsoft Office User" w:date="2021-02-14T14:23:00Z">
            <w:rPr/>
          </w:rPrChange>
        </w:rPr>
        <w:t xml:space="preserve">The </w:t>
      </w:r>
      <w:ins w:id="159" w:author="Microsoft Office User" w:date="2021-02-14T14:23:00Z">
        <w:r w:rsidR="00A426D6" w:rsidRPr="1CC8B78C">
          <w:rPr>
            <w:rFonts w:ascii="Times New Roman" w:hAnsi="Times New Roman" w:cs="Times New Roman"/>
          </w:rPr>
          <w:t>nominator and nominee will then be provided with the FUAC Award Guidelines to help them prepare and organize the nominee</w:t>
        </w:r>
      </w:ins>
      <w:ins w:id="160" w:author="Microsoft Office User" w:date="2021-02-14T14:24:00Z">
        <w:r w:rsidR="00A426D6" w:rsidRPr="1CC8B78C">
          <w:rPr>
            <w:rFonts w:ascii="Times New Roman" w:hAnsi="Times New Roman" w:cs="Times New Roman"/>
          </w:rPr>
          <w:t xml:space="preserve">’s file. Please note that the FUAC Award Guidelines are subject to modification every two years to remain consistent with any changes made at the SUNY-wide </w:t>
        </w:r>
      </w:ins>
      <w:ins w:id="161" w:author="Lisa Whitten" w:date="2021-04-27T14:06:00Z">
        <w:r w:rsidR="1C02C3CA" w:rsidRPr="1CC8B78C">
          <w:rPr>
            <w:rFonts w:ascii="Times New Roman" w:hAnsi="Times New Roman" w:cs="Times New Roman"/>
          </w:rPr>
          <w:t>p</w:t>
        </w:r>
      </w:ins>
      <w:ins w:id="162" w:author="Microsoft Office User" w:date="2021-02-14T14:24:00Z">
        <w:del w:id="163" w:author="Lisa Whitten" w:date="2021-04-27T14:06:00Z">
          <w:r w:rsidRPr="1CC8B78C" w:rsidDel="00A426D6">
            <w:rPr>
              <w:rFonts w:ascii="Times New Roman" w:hAnsi="Times New Roman" w:cs="Times New Roman"/>
            </w:rPr>
            <w:delText>P</w:delText>
          </w:r>
        </w:del>
        <w:r w:rsidR="00A426D6" w:rsidRPr="1CC8B78C">
          <w:rPr>
            <w:rFonts w:ascii="Times New Roman" w:hAnsi="Times New Roman" w:cs="Times New Roman"/>
          </w:rPr>
          <w:t xml:space="preserve">olicy and </w:t>
        </w:r>
      </w:ins>
      <w:ins w:id="164" w:author="Lisa Whitten" w:date="2021-04-27T14:06:00Z">
        <w:r w:rsidR="30020702" w:rsidRPr="1CC8B78C">
          <w:rPr>
            <w:rFonts w:ascii="Times New Roman" w:hAnsi="Times New Roman" w:cs="Times New Roman"/>
          </w:rPr>
          <w:t>p</w:t>
        </w:r>
      </w:ins>
      <w:ins w:id="165" w:author="Microsoft Office User" w:date="2021-02-14T14:24:00Z">
        <w:del w:id="166" w:author="Lisa Whitten" w:date="2021-04-27T14:06:00Z">
          <w:r w:rsidRPr="1CC8B78C" w:rsidDel="00A426D6">
            <w:rPr>
              <w:rFonts w:ascii="Times New Roman" w:hAnsi="Times New Roman" w:cs="Times New Roman"/>
            </w:rPr>
            <w:delText>P</w:delText>
          </w:r>
        </w:del>
        <w:r w:rsidR="00A426D6" w:rsidRPr="1CC8B78C">
          <w:rPr>
            <w:rFonts w:ascii="Times New Roman" w:hAnsi="Times New Roman" w:cs="Times New Roman"/>
          </w:rPr>
          <w:t>rocedural level</w:t>
        </w:r>
      </w:ins>
      <w:ins w:id="167" w:author="Lisa Whitten" w:date="2021-04-27T14:06:00Z">
        <w:r w:rsidR="7420DA3C" w:rsidRPr="1CC8B78C">
          <w:rPr>
            <w:rFonts w:ascii="Times New Roman" w:hAnsi="Times New Roman" w:cs="Times New Roman"/>
          </w:rPr>
          <w:t>s</w:t>
        </w:r>
      </w:ins>
      <w:ins w:id="168" w:author="Microsoft Office User" w:date="2021-02-14T14:24:00Z">
        <w:r w:rsidR="00A426D6" w:rsidRPr="1CC8B78C">
          <w:rPr>
            <w:rFonts w:ascii="Times New Roman" w:hAnsi="Times New Roman" w:cs="Times New Roman"/>
          </w:rPr>
          <w:t xml:space="preserve">. </w:t>
        </w:r>
      </w:ins>
      <w:del w:id="169" w:author="Microsoft Office User" w:date="2021-02-14T14:25:00Z">
        <w:r w:rsidRPr="1CC8B78C" w:rsidDel="00143686">
          <w:rPr>
            <w:rFonts w:ascii="Times New Roman" w:hAnsi="Times New Roman" w:cs="Times New Roman"/>
            <w:rPrChange w:id="170" w:author="Microsoft Office User" w:date="2021-02-14T14:23:00Z">
              <w:rPr/>
            </w:rPrChange>
          </w:rPr>
          <w:delText>following items are to be included in the detailed checklist and are required</w:delText>
        </w:r>
      </w:del>
    </w:p>
    <w:p w14:paraId="1846ACA6" w14:textId="77777777" w:rsidR="00143686" w:rsidRPr="00143686" w:rsidDel="00A426D6" w:rsidRDefault="00143686">
      <w:pPr>
        <w:pStyle w:val="ListParagraph"/>
        <w:numPr>
          <w:ilvl w:val="0"/>
          <w:numId w:val="2"/>
        </w:numPr>
        <w:rPr>
          <w:del w:id="171" w:author="Microsoft Office User" w:date="2021-02-14T14:25:00Z"/>
          <w:rFonts w:ascii="Times New Roman" w:hAnsi="Times New Roman" w:cs="Times New Roman"/>
        </w:rPr>
        <w:pPrChange w:id="172" w:author="Microsoft Office User" w:date="2021-02-14T14:25:00Z">
          <w:pPr/>
        </w:pPrChange>
      </w:pPr>
      <w:del w:id="173" w:author="Microsoft Office User" w:date="2021-02-14T14:25:00Z">
        <w:r w:rsidRPr="00143686" w:rsidDel="00A426D6">
          <w:rPr>
            <w:rFonts w:ascii="Times New Roman" w:hAnsi="Times New Roman" w:cs="Times New Roman"/>
          </w:rPr>
          <w:delText>for all nominees for DTP and EIT, although the emphasis on each will vary depending on</w:delText>
        </w:r>
      </w:del>
    </w:p>
    <w:p w14:paraId="5B685201" w14:textId="77777777" w:rsidR="00143686" w:rsidRPr="00143686" w:rsidDel="00A426D6" w:rsidRDefault="00143686">
      <w:pPr>
        <w:pStyle w:val="ListParagraph"/>
        <w:numPr>
          <w:ilvl w:val="0"/>
          <w:numId w:val="2"/>
        </w:numPr>
        <w:rPr>
          <w:del w:id="174" w:author="Microsoft Office User" w:date="2021-02-14T14:25:00Z"/>
          <w:rFonts w:ascii="Times New Roman" w:hAnsi="Times New Roman" w:cs="Times New Roman"/>
        </w:rPr>
        <w:pPrChange w:id="175" w:author="Microsoft Office User" w:date="2021-02-14T14:25:00Z">
          <w:pPr/>
        </w:pPrChange>
      </w:pPr>
      <w:del w:id="176" w:author="Microsoft Office User" w:date="2021-02-14T14:25:00Z">
        <w:r w:rsidRPr="00143686" w:rsidDel="00A426D6">
          <w:rPr>
            <w:rFonts w:ascii="Times New Roman" w:hAnsi="Times New Roman" w:cs="Times New Roman"/>
          </w:rPr>
          <w:delText>which award is being sought:</w:delText>
        </w:r>
      </w:del>
    </w:p>
    <w:p w14:paraId="44EAFD9C" w14:textId="77777777" w:rsidR="00143686" w:rsidRPr="00143686" w:rsidRDefault="00143686" w:rsidP="1CC8B78C">
      <w:pPr>
        <w:rPr>
          <w:ins w:id="177" w:author="Lisa Whitten" w:date="2021-04-27T14:15:00Z"/>
          <w:rFonts w:ascii="Times New Roman" w:hAnsi="Times New Roman" w:cs="Times New Roman"/>
        </w:rPr>
      </w:pPr>
    </w:p>
    <w:p w14:paraId="368CC27C" w14:textId="1B3B48B6" w:rsidR="2D2C429E" w:rsidRDefault="2D2C429E" w:rsidP="1CC8B78C">
      <w:pPr>
        <w:rPr>
          <w:rFonts w:ascii="Times New Roman" w:hAnsi="Times New Roman" w:cs="Times New Roman"/>
        </w:rPr>
      </w:pPr>
      <w:ins w:id="178" w:author="Lisa Whitten" w:date="2021-04-27T14:15:00Z">
        <w:r w:rsidRPr="1CC8B78C">
          <w:rPr>
            <w:rFonts w:ascii="Times New Roman" w:hAnsi="Times New Roman" w:cs="Times New Roman"/>
          </w:rPr>
          <w:t>Applicant F</w:t>
        </w:r>
        <w:commentRangeStart w:id="179"/>
        <w:r w:rsidRPr="1CC8B78C">
          <w:rPr>
            <w:rFonts w:ascii="Times New Roman" w:hAnsi="Times New Roman" w:cs="Times New Roman"/>
          </w:rPr>
          <w:t>ile</w:t>
        </w:r>
      </w:ins>
      <w:commentRangeEnd w:id="179"/>
      <w:r>
        <w:commentReference w:id="179"/>
      </w:r>
    </w:p>
    <w:p w14:paraId="1904F40C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1. Updated Vita including campus and university service.</w:t>
      </w:r>
    </w:p>
    <w:p w14:paraId="4B94D5A5" w14:textId="77777777" w:rsid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79CE1A90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2. Representative Teaching Materials: Syllabi from the last three years,</w:t>
      </w:r>
    </w:p>
    <w:p w14:paraId="4AC0B8C6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representative exams or projects, representative supplementary materials,</w:t>
      </w:r>
    </w:p>
    <w:p w14:paraId="3B0927D9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printouts, and special projects.</w:t>
      </w:r>
    </w:p>
    <w:p w14:paraId="3DEEC669" w14:textId="77777777" w:rsid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399EBF1B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3. Student evaluations from at least the last three years.</w:t>
      </w:r>
    </w:p>
    <w:p w14:paraId="3656B9AB" w14:textId="77777777" w:rsid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14C5DEAF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4. Grading records for at least the last three years.</w:t>
      </w:r>
    </w:p>
    <w:p w14:paraId="45FB0818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10A24159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1CC8B78C">
        <w:rPr>
          <w:rFonts w:ascii="Times New Roman" w:hAnsi="Times New Roman" w:cs="Times New Roman"/>
        </w:rPr>
        <w:t>5. Peer review of student evaluations and/or teach</w:t>
      </w:r>
      <w:commentRangeStart w:id="180"/>
      <w:r w:rsidRPr="1CC8B78C">
        <w:rPr>
          <w:rFonts w:ascii="Times New Roman" w:hAnsi="Times New Roman" w:cs="Times New Roman"/>
        </w:rPr>
        <w:t>ing.</w:t>
      </w:r>
      <w:commentRangeEnd w:id="180"/>
      <w:r>
        <w:commentReference w:id="180"/>
      </w:r>
    </w:p>
    <w:p w14:paraId="049F31CB" w14:textId="77777777" w:rsid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693FF970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6. Peer letters on curriculum development, team teaching, collaboration</w:t>
      </w:r>
    </w:p>
    <w:p w14:paraId="5B885E37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etc., if available.</w:t>
      </w:r>
    </w:p>
    <w:p w14:paraId="53128261" w14:textId="77777777" w:rsid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0A3EEDC5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7. Letters of support from former students (alumni).</w:t>
      </w:r>
    </w:p>
    <w:p w14:paraId="62486C05" w14:textId="77777777" w:rsid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0539997A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8. External letters of support are encouraged, but only insofar as they relate</w:t>
      </w:r>
    </w:p>
    <w:p w14:paraId="2DC6F370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to the criteria.</w:t>
      </w:r>
    </w:p>
    <w:p w14:paraId="4101652C" w14:textId="77777777" w:rsid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7909ACD8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9. Nominator's Evaluation of the candidate, prepared with the participation</w:t>
      </w:r>
    </w:p>
    <w:p w14:paraId="11663C93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lastRenderedPageBreak/>
        <w:t>of the candidate. This must address the following:</w:t>
      </w:r>
    </w:p>
    <w:p w14:paraId="4B99056E" w14:textId="77777777" w:rsidR="00143686" w:rsidRDefault="00143686" w:rsidP="00C1487D">
      <w:pPr>
        <w:ind w:firstLine="1440"/>
        <w:rPr>
          <w:rFonts w:ascii="Times New Roman" w:hAnsi="Times New Roman" w:cs="Times New Roman"/>
        </w:rPr>
      </w:pPr>
    </w:p>
    <w:p w14:paraId="6213F416" w14:textId="32EA27EB" w:rsidR="00143686" w:rsidRPr="00143686" w:rsidRDefault="7FF16197">
      <w:pPr>
        <w:ind w:left="2160"/>
        <w:rPr>
          <w:rFonts w:ascii="Times New Roman" w:hAnsi="Times New Roman" w:cs="Times New Roman"/>
        </w:rPr>
        <w:pPrChange w:id="181" w:author="Lisa Whitten" w:date="2021-04-27T14:09:00Z">
          <w:pPr>
            <w:ind w:firstLine="1440"/>
          </w:pPr>
        </w:pPrChange>
      </w:pPr>
      <w:ins w:id="182" w:author="Lisa Whitten" w:date="2021-04-27T14:09:00Z">
        <w:r w:rsidRPr="1CC8B78C">
          <w:rPr>
            <w:rFonts w:ascii="Times New Roman" w:hAnsi="Times New Roman" w:cs="Times New Roman"/>
          </w:rPr>
          <w:t>a</w:t>
        </w:r>
      </w:ins>
      <w:del w:id="183" w:author="Lisa Whitten" w:date="2021-04-27T14:09:00Z">
        <w:r w:rsidR="00143686" w:rsidRPr="1CC8B78C" w:rsidDel="00143686">
          <w:rPr>
            <w:rFonts w:ascii="Times New Roman" w:hAnsi="Times New Roman" w:cs="Times New Roman"/>
          </w:rPr>
          <w:delText>10</w:delText>
        </w:r>
      </w:del>
      <w:r w:rsidR="00143686" w:rsidRPr="1CC8B78C">
        <w:rPr>
          <w:rFonts w:ascii="Times New Roman" w:hAnsi="Times New Roman" w:cs="Times New Roman"/>
        </w:rPr>
        <w:t>. Teaching techniques and innovations</w:t>
      </w:r>
    </w:p>
    <w:p w14:paraId="1299C43A" w14:textId="77777777" w:rsidR="00143686" w:rsidRDefault="00143686">
      <w:pPr>
        <w:ind w:left="720" w:firstLine="1440"/>
        <w:rPr>
          <w:rFonts w:ascii="Times New Roman" w:hAnsi="Times New Roman" w:cs="Times New Roman"/>
        </w:rPr>
        <w:pPrChange w:id="184" w:author="Lisa Whitten" w:date="2021-04-27T14:09:00Z">
          <w:pPr>
            <w:ind w:firstLine="1440"/>
          </w:pPr>
        </w:pPrChange>
      </w:pPr>
    </w:p>
    <w:p w14:paraId="34A3C1AA" w14:textId="48CD9C8E" w:rsidR="00143686" w:rsidRPr="00143686" w:rsidRDefault="0253778B">
      <w:pPr>
        <w:ind w:left="2160"/>
        <w:rPr>
          <w:rFonts w:ascii="Times New Roman" w:hAnsi="Times New Roman" w:cs="Times New Roman"/>
        </w:rPr>
        <w:pPrChange w:id="185" w:author="Lisa Whitten" w:date="2021-04-27T14:09:00Z">
          <w:pPr>
            <w:ind w:firstLine="1440"/>
          </w:pPr>
        </w:pPrChange>
      </w:pPr>
      <w:ins w:id="186" w:author="Lisa Whitten" w:date="2021-04-27T14:09:00Z">
        <w:r w:rsidRPr="1CC8B78C">
          <w:rPr>
            <w:rFonts w:ascii="Times New Roman" w:hAnsi="Times New Roman" w:cs="Times New Roman"/>
          </w:rPr>
          <w:t>b</w:t>
        </w:r>
      </w:ins>
      <w:del w:id="187" w:author="Lisa Whitten" w:date="2021-04-27T14:09:00Z">
        <w:r w:rsidR="00143686" w:rsidRPr="1CC8B78C" w:rsidDel="00143686">
          <w:rPr>
            <w:rFonts w:ascii="Times New Roman" w:hAnsi="Times New Roman" w:cs="Times New Roman"/>
          </w:rPr>
          <w:delText>11</w:delText>
        </w:r>
      </w:del>
      <w:r w:rsidR="00143686" w:rsidRPr="1CC8B78C">
        <w:rPr>
          <w:rFonts w:ascii="Times New Roman" w:hAnsi="Times New Roman" w:cs="Times New Roman"/>
        </w:rPr>
        <w:t>. Instructional policy/grading and motivating students. How are</w:t>
      </w:r>
    </w:p>
    <w:p w14:paraId="637E1B20" w14:textId="77777777" w:rsidR="00143686" w:rsidRPr="00143686" w:rsidRDefault="00143686">
      <w:pPr>
        <w:ind w:left="2160"/>
        <w:rPr>
          <w:rFonts w:ascii="Times New Roman" w:hAnsi="Times New Roman" w:cs="Times New Roman"/>
        </w:rPr>
        <w:pPrChange w:id="188" w:author="Lisa Whitten" w:date="2021-04-27T14:09:00Z">
          <w:pPr>
            <w:ind w:firstLine="1440"/>
          </w:pPr>
        </w:pPrChange>
      </w:pPr>
      <w:r w:rsidRPr="1CC8B78C">
        <w:rPr>
          <w:rFonts w:ascii="Times New Roman" w:hAnsi="Times New Roman" w:cs="Times New Roman"/>
        </w:rPr>
        <w:t>seriousness and high</w:t>
      </w:r>
    </w:p>
    <w:p w14:paraId="365AE5D4" w14:textId="77777777" w:rsidR="00143686" w:rsidRPr="00143686" w:rsidRDefault="00143686">
      <w:pPr>
        <w:ind w:left="2160"/>
        <w:rPr>
          <w:rFonts w:ascii="Times New Roman" w:hAnsi="Times New Roman" w:cs="Times New Roman"/>
        </w:rPr>
        <w:pPrChange w:id="189" w:author="Lisa Whitten" w:date="2021-04-27T14:09:00Z">
          <w:pPr>
            <w:ind w:firstLine="1440"/>
          </w:pPr>
        </w:pPrChange>
      </w:pPr>
      <w:r w:rsidRPr="1CC8B78C">
        <w:rPr>
          <w:rFonts w:ascii="Times New Roman" w:hAnsi="Times New Roman" w:cs="Times New Roman"/>
        </w:rPr>
        <w:t>expectations encouraged?</w:t>
      </w:r>
    </w:p>
    <w:p w14:paraId="4DDBEF00" w14:textId="77777777" w:rsidR="00143686" w:rsidRDefault="00143686">
      <w:pPr>
        <w:ind w:left="720" w:firstLine="1440"/>
        <w:rPr>
          <w:rFonts w:ascii="Times New Roman" w:hAnsi="Times New Roman" w:cs="Times New Roman"/>
        </w:rPr>
        <w:pPrChange w:id="190" w:author="Lisa Whitten" w:date="2021-04-27T14:09:00Z">
          <w:pPr>
            <w:ind w:firstLine="1440"/>
          </w:pPr>
        </w:pPrChange>
      </w:pPr>
    </w:p>
    <w:p w14:paraId="6CDA6ADA" w14:textId="3DBDE997" w:rsidR="00143686" w:rsidRPr="00143686" w:rsidRDefault="2BE6B5BF">
      <w:pPr>
        <w:ind w:left="2160"/>
        <w:rPr>
          <w:rFonts w:ascii="Times New Roman" w:hAnsi="Times New Roman" w:cs="Times New Roman"/>
        </w:rPr>
        <w:pPrChange w:id="191" w:author="Lisa Whitten" w:date="2021-04-27T14:09:00Z">
          <w:pPr>
            <w:ind w:firstLine="1440"/>
          </w:pPr>
        </w:pPrChange>
      </w:pPr>
      <w:ins w:id="192" w:author="Lisa Whitten" w:date="2021-04-27T14:09:00Z">
        <w:r w:rsidRPr="1CC8B78C">
          <w:rPr>
            <w:rFonts w:ascii="Times New Roman" w:hAnsi="Times New Roman" w:cs="Times New Roman"/>
          </w:rPr>
          <w:t>c</w:t>
        </w:r>
      </w:ins>
      <w:del w:id="193" w:author="Lisa Whitten" w:date="2021-04-27T14:09:00Z">
        <w:r w:rsidR="00143686" w:rsidRPr="1CC8B78C" w:rsidDel="00143686">
          <w:rPr>
            <w:rFonts w:ascii="Times New Roman" w:hAnsi="Times New Roman" w:cs="Times New Roman"/>
          </w:rPr>
          <w:delText>12</w:delText>
        </w:r>
      </w:del>
      <w:r w:rsidR="00143686" w:rsidRPr="1CC8B78C">
        <w:rPr>
          <w:rFonts w:ascii="Times New Roman" w:hAnsi="Times New Roman" w:cs="Times New Roman"/>
        </w:rPr>
        <w:t>. A record of inspiring and motivating students. (Indicate the</w:t>
      </w:r>
    </w:p>
    <w:p w14:paraId="2C9EB783" w14:textId="77777777" w:rsidR="00143686" w:rsidRPr="00143686" w:rsidRDefault="00143686">
      <w:pPr>
        <w:ind w:left="2160"/>
        <w:rPr>
          <w:rFonts w:ascii="Times New Roman" w:hAnsi="Times New Roman" w:cs="Times New Roman"/>
        </w:rPr>
        <w:pPrChange w:id="194" w:author="Lisa Whitten" w:date="2021-04-27T14:09:00Z">
          <w:pPr>
            <w:ind w:firstLine="1440"/>
          </w:pPr>
        </w:pPrChange>
      </w:pPr>
      <w:r w:rsidRPr="1CC8B78C">
        <w:rPr>
          <w:rFonts w:ascii="Times New Roman" w:hAnsi="Times New Roman" w:cs="Times New Roman"/>
        </w:rPr>
        <w:t>achievements of graduates.)</w:t>
      </w:r>
    </w:p>
    <w:p w14:paraId="3461D779" w14:textId="77777777" w:rsidR="00143686" w:rsidRDefault="00143686">
      <w:pPr>
        <w:ind w:left="720" w:firstLine="1440"/>
        <w:rPr>
          <w:rFonts w:ascii="Times New Roman" w:hAnsi="Times New Roman" w:cs="Times New Roman"/>
        </w:rPr>
        <w:pPrChange w:id="195" w:author="Lisa Whitten" w:date="2021-04-27T14:09:00Z">
          <w:pPr>
            <w:ind w:firstLine="1440"/>
          </w:pPr>
        </w:pPrChange>
      </w:pPr>
    </w:p>
    <w:p w14:paraId="2274FDB0" w14:textId="5050198D" w:rsidR="00143686" w:rsidRPr="00143686" w:rsidRDefault="06C7C4C1">
      <w:pPr>
        <w:ind w:left="2160"/>
        <w:rPr>
          <w:rFonts w:ascii="Times New Roman" w:hAnsi="Times New Roman" w:cs="Times New Roman"/>
        </w:rPr>
        <w:pPrChange w:id="196" w:author="Lisa Whitten" w:date="2021-04-27T14:09:00Z">
          <w:pPr>
            <w:ind w:firstLine="1440"/>
          </w:pPr>
        </w:pPrChange>
      </w:pPr>
      <w:ins w:id="197" w:author="Lisa Whitten" w:date="2021-04-27T14:09:00Z">
        <w:r w:rsidRPr="1CC8B78C">
          <w:rPr>
            <w:rFonts w:ascii="Times New Roman" w:hAnsi="Times New Roman" w:cs="Times New Roman"/>
          </w:rPr>
          <w:t>d</w:t>
        </w:r>
      </w:ins>
      <w:del w:id="198" w:author="Lisa Whitten" w:date="2021-04-27T14:09:00Z">
        <w:r w:rsidR="00143686" w:rsidRPr="1CC8B78C" w:rsidDel="00143686">
          <w:rPr>
            <w:rFonts w:ascii="Times New Roman" w:hAnsi="Times New Roman" w:cs="Times New Roman"/>
          </w:rPr>
          <w:delText>13</w:delText>
        </w:r>
      </w:del>
      <w:r w:rsidR="00143686" w:rsidRPr="1CC8B78C">
        <w:rPr>
          <w:rFonts w:ascii="Times New Roman" w:hAnsi="Times New Roman" w:cs="Times New Roman"/>
        </w:rPr>
        <w:t>. Special projects and involvements with students or groups; accessibility</w:t>
      </w:r>
    </w:p>
    <w:p w14:paraId="7D935302" w14:textId="77777777" w:rsidR="00143686" w:rsidRPr="00143686" w:rsidRDefault="00143686">
      <w:pPr>
        <w:ind w:left="2160"/>
        <w:rPr>
          <w:rFonts w:ascii="Times New Roman" w:hAnsi="Times New Roman" w:cs="Times New Roman"/>
        </w:rPr>
        <w:pPrChange w:id="199" w:author="Lisa Whitten" w:date="2021-04-27T14:09:00Z">
          <w:pPr>
            <w:ind w:firstLine="1440"/>
          </w:pPr>
        </w:pPrChange>
      </w:pPr>
      <w:r w:rsidRPr="1CC8B78C">
        <w:rPr>
          <w:rFonts w:ascii="Times New Roman" w:hAnsi="Times New Roman" w:cs="Times New Roman"/>
        </w:rPr>
        <w:t>to students.</w:t>
      </w:r>
    </w:p>
    <w:p w14:paraId="3CF2D8B6" w14:textId="77777777" w:rsidR="00143686" w:rsidRDefault="00143686">
      <w:pPr>
        <w:ind w:left="720" w:firstLine="1440"/>
        <w:rPr>
          <w:rFonts w:ascii="Times New Roman" w:hAnsi="Times New Roman" w:cs="Times New Roman"/>
        </w:rPr>
        <w:pPrChange w:id="200" w:author="Lisa Whitten" w:date="2021-04-27T14:09:00Z">
          <w:pPr>
            <w:ind w:firstLine="1440"/>
          </w:pPr>
        </w:pPrChange>
      </w:pPr>
    </w:p>
    <w:p w14:paraId="4A532075" w14:textId="5C3E2A56" w:rsidR="00143686" w:rsidRPr="00143686" w:rsidRDefault="1597D9EE">
      <w:pPr>
        <w:ind w:left="2160"/>
        <w:rPr>
          <w:rFonts w:ascii="Times New Roman" w:hAnsi="Times New Roman" w:cs="Times New Roman"/>
        </w:rPr>
        <w:pPrChange w:id="201" w:author="Lisa Whitten" w:date="2021-04-27T14:09:00Z">
          <w:pPr>
            <w:ind w:firstLine="1440"/>
          </w:pPr>
        </w:pPrChange>
      </w:pPr>
      <w:ins w:id="202" w:author="Lisa Whitten" w:date="2021-04-27T14:09:00Z">
        <w:r w:rsidRPr="1CC8B78C">
          <w:rPr>
            <w:rFonts w:ascii="Times New Roman" w:hAnsi="Times New Roman" w:cs="Times New Roman"/>
          </w:rPr>
          <w:t>e</w:t>
        </w:r>
      </w:ins>
      <w:del w:id="203" w:author="Lisa Whitten" w:date="2021-04-27T14:09:00Z">
        <w:r w:rsidR="00143686" w:rsidRPr="1CC8B78C" w:rsidDel="00143686">
          <w:rPr>
            <w:rFonts w:ascii="Times New Roman" w:hAnsi="Times New Roman" w:cs="Times New Roman"/>
          </w:rPr>
          <w:delText>14</w:delText>
        </w:r>
      </w:del>
      <w:r w:rsidR="00143686" w:rsidRPr="1CC8B78C">
        <w:rPr>
          <w:rFonts w:ascii="Times New Roman" w:hAnsi="Times New Roman" w:cs="Times New Roman"/>
        </w:rPr>
        <w:t>. How scholarship relates to teaching.</w:t>
      </w:r>
    </w:p>
    <w:p w14:paraId="0FB78278" w14:textId="77777777" w:rsidR="00143686" w:rsidRDefault="00143686" w:rsidP="00143686">
      <w:pPr>
        <w:rPr>
          <w:ins w:id="204" w:author="Lisa Whitten" w:date="2021-04-27T14:15:00Z"/>
          <w:rFonts w:ascii="Times New Roman" w:hAnsi="Times New Roman" w:cs="Times New Roman"/>
        </w:rPr>
      </w:pPr>
    </w:p>
    <w:p w14:paraId="03C608A5" w14:textId="2F914F78" w:rsidR="656A916B" w:rsidRDefault="656A916B" w:rsidP="1CC8B78C">
      <w:pPr>
        <w:rPr>
          <w:ins w:id="205" w:author="Lisa Whitten" w:date="2021-04-27T14:16:00Z"/>
          <w:rFonts w:ascii="Times New Roman" w:hAnsi="Times New Roman" w:cs="Times New Roman"/>
        </w:rPr>
      </w:pPr>
      <w:ins w:id="206" w:author="Lisa Whitten" w:date="2021-04-27T14:15:00Z">
        <w:r w:rsidRPr="1CC8B78C">
          <w:rPr>
            <w:rFonts w:ascii="Times New Roman" w:hAnsi="Times New Roman" w:cs="Times New Roman"/>
          </w:rPr>
          <w:t>Distinguished Service Professor Applic</w:t>
        </w:r>
      </w:ins>
      <w:ins w:id="207" w:author="Lisa Whitten" w:date="2021-04-27T14:16:00Z">
        <w:r w:rsidRPr="1CC8B78C">
          <w:rPr>
            <w:rFonts w:ascii="Times New Roman" w:hAnsi="Times New Roman" w:cs="Times New Roman"/>
          </w:rPr>
          <w:t>ant File</w:t>
        </w:r>
      </w:ins>
    </w:p>
    <w:p w14:paraId="24CD2F2D" w14:textId="3FB106E5" w:rsidR="1CC8B78C" w:rsidRDefault="1CC8B78C" w:rsidP="1CC8B78C">
      <w:pPr>
        <w:rPr>
          <w:rFonts w:ascii="Times New Roman" w:hAnsi="Times New Roman" w:cs="Times New Roman"/>
        </w:rPr>
      </w:pPr>
    </w:p>
    <w:p w14:paraId="3908CB6D" w14:textId="77777777" w:rsidR="00143686" w:rsidRPr="00143686" w:rsidRDefault="00143686" w:rsidP="00143686">
      <w:pPr>
        <w:ind w:firstLine="72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The following items are to be included in the detailed checklist and are required</w:t>
      </w:r>
    </w:p>
    <w:p w14:paraId="107CC919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for all nominees for DSP:</w:t>
      </w:r>
    </w:p>
    <w:p w14:paraId="1FC39945" w14:textId="77777777" w:rsidR="00143686" w:rsidRPr="00143686" w:rsidRDefault="00143686" w:rsidP="00143686">
      <w:pPr>
        <w:rPr>
          <w:rFonts w:ascii="Times New Roman" w:hAnsi="Times New Roman" w:cs="Times New Roman"/>
        </w:rPr>
      </w:pPr>
    </w:p>
    <w:p w14:paraId="0562CB0E" w14:textId="77777777" w:rsidR="00C1487D" w:rsidRDefault="00C1487D" w:rsidP="00143686">
      <w:pPr>
        <w:rPr>
          <w:rFonts w:ascii="Times New Roman" w:hAnsi="Times New Roman" w:cs="Times New Roman"/>
        </w:rPr>
      </w:pPr>
    </w:p>
    <w:p w14:paraId="5AB4FB1B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1. Updated Vita Statement as described in SUNY guidelines</w:t>
      </w:r>
    </w:p>
    <w:p w14:paraId="34CE0A41" w14:textId="77777777" w:rsidR="00C1487D" w:rsidRDefault="00C1487D" w:rsidP="00C1487D">
      <w:pPr>
        <w:ind w:firstLine="1440"/>
        <w:rPr>
          <w:rFonts w:ascii="Times New Roman" w:hAnsi="Times New Roman" w:cs="Times New Roman"/>
        </w:rPr>
      </w:pPr>
    </w:p>
    <w:p w14:paraId="54C0D75B" w14:textId="3D0D3ABA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r w:rsidRPr="1CC8B78C">
        <w:rPr>
          <w:rFonts w:ascii="Times New Roman" w:hAnsi="Times New Roman" w:cs="Times New Roman"/>
        </w:rPr>
        <w:t xml:space="preserve">2. Nominator's Evaluation of the candidate, prepared </w:t>
      </w:r>
      <w:del w:id="208" w:author="Lisa Whitten" w:date="2021-04-27T14:10:00Z">
        <w:r w:rsidRPr="1CC8B78C" w:rsidDel="00143686">
          <w:rPr>
            <w:rFonts w:ascii="Times New Roman" w:hAnsi="Times New Roman" w:cs="Times New Roman"/>
          </w:rPr>
          <w:delText>with the participation</w:delText>
        </w:r>
      </w:del>
      <w:ins w:id="209" w:author="Lisa Whitten" w:date="2021-04-27T14:10:00Z">
        <w:r w:rsidR="483C7917" w:rsidRPr="1CC8B78C">
          <w:rPr>
            <w:rFonts w:ascii="Times New Roman" w:hAnsi="Times New Roman" w:cs="Times New Roman"/>
          </w:rPr>
          <w:t>in collaboration with</w:t>
        </w:r>
      </w:ins>
    </w:p>
    <w:p w14:paraId="39A99620" w14:textId="77777777" w:rsidR="00143686" w:rsidRPr="00143686" w:rsidRDefault="00143686" w:rsidP="00C1487D">
      <w:pPr>
        <w:ind w:firstLine="1440"/>
        <w:rPr>
          <w:rFonts w:ascii="Times New Roman" w:hAnsi="Times New Roman" w:cs="Times New Roman"/>
        </w:rPr>
      </w:pPr>
      <w:del w:id="210" w:author="Lisa Whitten" w:date="2021-04-27T14:10:00Z">
        <w:r w:rsidRPr="1CC8B78C" w:rsidDel="00143686">
          <w:rPr>
            <w:rFonts w:ascii="Times New Roman" w:hAnsi="Times New Roman" w:cs="Times New Roman"/>
          </w:rPr>
          <w:delText xml:space="preserve">of </w:delText>
        </w:r>
      </w:del>
      <w:r w:rsidRPr="1CC8B78C">
        <w:rPr>
          <w:rFonts w:ascii="Times New Roman" w:hAnsi="Times New Roman" w:cs="Times New Roman"/>
        </w:rPr>
        <w:t>the candidate. This must address the following:</w:t>
      </w:r>
    </w:p>
    <w:p w14:paraId="62EBF3C5" w14:textId="77777777" w:rsidR="00C1487D" w:rsidRDefault="00C1487D" w:rsidP="00C1487D">
      <w:pPr>
        <w:ind w:firstLine="1440"/>
        <w:rPr>
          <w:rFonts w:ascii="Times New Roman" w:hAnsi="Times New Roman" w:cs="Times New Roman"/>
        </w:rPr>
      </w:pPr>
    </w:p>
    <w:p w14:paraId="6F0DF018" w14:textId="77777777" w:rsidR="00143686" w:rsidRPr="00143686" w:rsidRDefault="00143686" w:rsidP="00C1487D">
      <w:pPr>
        <w:ind w:firstLine="297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(a) Candidate's service to the campus</w:t>
      </w:r>
    </w:p>
    <w:p w14:paraId="0A3A3CEB" w14:textId="77777777" w:rsidR="00143686" w:rsidRPr="00143686" w:rsidRDefault="00143686" w:rsidP="00C1487D">
      <w:pPr>
        <w:ind w:firstLine="297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(b) Candidate's service to the University</w:t>
      </w:r>
    </w:p>
    <w:p w14:paraId="78A88D2C" w14:textId="77777777" w:rsidR="00143686" w:rsidRPr="00143686" w:rsidRDefault="00143686" w:rsidP="00C1487D">
      <w:pPr>
        <w:ind w:firstLine="297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(c) Candidate's service to the community</w:t>
      </w:r>
    </w:p>
    <w:p w14:paraId="0AC1F5A2" w14:textId="77777777" w:rsidR="00143686" w:rsidRPr="00143686" w:rsidRDefault="00143686" w:rsidP="00C1487D">
      <w:pPr>
        <w:ind w:firstLine="297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(d) Candidate's service to the State of New York</w:t>
      </w:r>
    </w:p>
    <w:p w14:paraId="78C6626A" w14:textId="77777777" w:rsidR="00143686" w:rsidRPr="00143686" w:rsidRDefault="00143686" w:rsidP="00C1487D">
      <w:pPr>
        <w:ind w:firstLine="297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(e) Candidate's service to the nation</w:t>
      </w:r>
    </w:p>
    <w:p w14:paraId="7B5CCFD4" w14:textId="77777777" w:rsidR="00143686" w:rsidRPr="00143686" w:rsidRDefault="00143686" w:rsidP="00C1487D">
      <w:pPr>
        <w:ind w:firstLine="297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(f) List of the candidate's most outstanding qualifications</w:t>
      </w:r>
    </w:p>
    <w:p w14:paraId="30832180" w14:textId="77777777" w:rsidR="00143686" w:rsidRPr="00143686" w:rsidRDefault="00143686" w:rsidP="00C1487D">
      <w:pPr>
        <w:ind w:firstLine="297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(g) List of the candidate's major achievements</w:t>
      </w:r>
    </w:p>
    <w:p w14:paraId="6D98A12B" w14:textId="77777777" w:rsidR="00143686" w:rsidRPr="00143686" w:rsidRDefault="00143686" w:rsidP="00143686">
      <w:pPr>
        <w:rPr>
          <w:ins w:id="211" w:author="Lisa Whitten" w:date="2021-04-27T14:14:00Z"/>
          <w:rFonts w:ascii="Times New Roman" w:hAnsi="Times New Roman" w:cs="Times New Roman"/>
        </w:rPr>
      </w:pPr>
    </w:p>
    <w:p w14:paraId="7B0D31EE" w14:textId="56EA3DF0" w:rsidR="0FB91CF6" w:rsidRDefault="0FB91CF6" w:rsidP="1CC8B78C">
      <w:pPr>
        <w:rPr>
          <w:ins w:id="212" w:author="Lisa Whitten" w:date="2021-04-27T14:14:00Z"/>
          <w:rFonts w:ascii="Times New Roman" w:hAnsi="Times New Roman" w:cs="Times New Roman"/>
        </w:rPr>
      </w:pPr>
      <w:ins w:id="213" w:author="Lisa Whitten" w:date="2021-04-27T14:14:00Z">
        <w:r w:rsidRPr="1CC8B78C">
          <w:rPr>
            <w:rFonts w:ascii="Times New Roman" w:hAnsi="Times New Roman" w:cs="Times New Roman"/>
          </w:rPr>
          <w:t>Committee Statement</w:t>
        </w:r>
      </w:ins>
    </w:p>
    <w:p w14:paraId="49587D4A" w14:textId="1284B13D" w:rsidR="1CC8B78C" w:rsidRDefault="1CC8B78C" w:rsidP="1CC8B78C">
      <w:pPr>
        <w:rPr>
          <w:rFonts w:ascii="Times New Roman" w:hAnsi="Times New Roman" w:cs="Times New Roman"/>
        </w:rPr>
      </w:pPr>
    </w:p>
    <w:p w14:paraId="4D6CB551" w14:textId="77777777" w:rsidR="00143686" w:rsidRPr="00143686" w:rsidRDefault="00143686" w:rsidP="00143686">
      <w:pPr>
        <w:ind w:firstLine="72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Draft summary statements on all nominees will be prepared by at least two</w:t>
      </w:r>
    </w:p>
    <w:p w14:paraId="0394004F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members of the Committee. Assignments to prepare these draft statements shall be made</w:t>
      </w:r>
    </w:p>
    <w:p w14:paraId="17C5247B" w14:textId="72ADCA1A" w:rsidR="00143686" w:rsidRPr="00143686" w:rsidRDefault="00143686" w:rsidP="00143686">
      <w:pPr>
        <w:rPr>
          <w:rFonts w:ascii="Times New Roman" w:hAnsi="Times New Roman" w:cs="Times New Roman"/>
        </w:rPr>
      </w:pPr>
      <w:r w:rsidRPr="1CC8B78C">
        <w:rPr>
          <w:rFonts w:ascii="Times New Roman" w:hAnsi="Times New Roman" w:cs="Times New Roman"/>
        </w:rPr>
        <w:t xml:space="preserve">at random. These drafts </w:t>
      </w:r>
      <w:del w:id="214" w:author="Lisa Whitten" w:date="2021-04-27T14:10:00Z">
        <w:r w:rsidRPr="1CC8B78C" w:rsidDel="00143686">
          <w:rPr>
            <w:rFonts w:ascii="Times New Roman" w:hAnsi="Times New Roman" w:cs="Times New Roman"/>
          </w:rPr>
          <w:delText xml:space="preserve">would </w:delText>
        </w:r>
      </w:del>
      <w:ins w:id="215" w:author="Lisa Whitten" w:date="2021-04-27T14:10:00Z">
        <w:r w:rsidR="4ADF416F" w:rsidRPr="1CC8B78C">
          <w:rPr>
            <w:rFonts w:ascii="Times New Roman" w:hAnsi="Times New Roman" w:cs="Times New Roman"/>
          </w:rPr>
          <w:t xml:space="preserve">will </w:t>
        </w:r>
      </w:ins>
      <w:r w:rsidRPr="1CC8B78C">
        <w:rPr>
          <w:rFonts w:ascii="Times New Roman" w:hAnsi="Times New Roman" w:cs="Times New Roman"/>
        </w:rPr>
        <w:t>be read to the full Committee for discussion and</w:t>
      </w:r>
    </w:p>
    <w:p w14:paraId="26D25FCD" w14:textId="166E69E0" w:rsidR="00143686" w:rsidRPr="00143686" w:rsidRDefault="00143686" w:rsidP="00143686">
      <w:pPr>
        <w:rPr>
          <w:rFonts w:ascii="Times New Roman" w:hAnsi="Times New Roman" w:cs="Times New Roman"/>
        </w:rPr>
      </w:pPr>
      <w:r w:rsidRPr="1CC8B78C">
        <w:rPr>
          <w:rFonts w:ascii="Times New Roman" w:hAnsi="Times New Roman" w:cs="Times New Roman"/>
        </w:rPr>
        <w:t xml:space="preserve">modification prior to a later meeting where a vote </w:t>
      </w:r>
      <w:del w:id="216" w:author="Lisa Whitten" w:date="2021-04-27T14:10:00Z">
        <w:r w:rsidRPr="1CC8B78C" w:rsidDel="00143686">
          <w:rPr>
            <w:rFonts w:ascii="Times New Roman" w:hAnsi="Times New Roman" w:cs="Times New Roman"/>
          </w:rPr>
          <w:delText xml:space="preserve">would </w:delText>
        </w:r>
      </w:del>
      <w:ins w:id="217" w:author="Lisa Whitten" w:date="2021-04-27T14:10:00Z">
        <w:r w:rsidR="031D903D" w:rsidRPr="1CC8B78C">
          <w:rPr>
            <w:rFonts w:ascii="Times New Roman" w:hAnsi="Times New Roman" w:cs="Times New Roman"/>
          </w:rPr>
          <w:t xml:space="preserve">will </w:t>
        </w:r>
      </w:ins>
      <w:r w:rsidRPr="1CC8B78C">
        <w:rPr>
          <w:rFonts w:ascii="Times New Roman" w:hAnsi="Times New Roman" w:cs="Times New Roman"/>
        </w:rPr>
        <w:t>be held. This procedure helps to</w:t>
      </w:r>
    </w:p>
    <w:p w14:paraId="7EEA68AA" w14:textId="53B52E86" w:rsidR="00143686" w:rsidRPr="00143686" w:rsidRDefault="00143686" w:rsidP="00143686">
      <w:pPr>
        <w:rPr>
          <w:rFonts w:ascii="Times New Roman" w:hAnsi="Times New Roman" w:cs="Times New Roman"/>
        </w:rPr>
      </w:pPr>
      <w:r w:rsidRPr="1CC8B78C">
        <w:rPr>
          <w:rFonts w:ascii="Times New Roman" w:hAnsi="Times New Roman" w:cs="Times New Roman"/>
        </w:rPr>
        <w:t xml:space="preserve">focus on the strengths and weaknesses of each candidate and ensures </w:t>
      </w:r>
      <w:del w:id="218" w:author="Lisa Whitten" w:date="2021-04-27T14:11:00Z">
        <w:r w:rsidRPr="1CC8B78C" w:rsidDel="00143686">
          <w:rPr>
            <w:rFonts w:ascii="Times New Roman" w:hAnsi="Times New Roman" w:cs="Times New Roman"/>
          </w:rPr>
          <w:delText>a</w:delText>
        </w:r>
      </w:del>
      <w:r w:rsidRPr="1CC8B78C">
        <w:rPr>
          <w:rFonts w:ascii="Times New Roman" w:hAnsi="Times New Roman" w:cs="Times New Roman"/>
        </w:rPr>
        <w:t xml:space="preserve"> better</w:t>
      </w:r>
      <w:ins w:id="219" w:author="Lisa Whitten" w:date="2021-04-27T14:11:00Z">
        <w:r w:rsidR="36F8B623" w:rsidRPr="1CC8B78C">
          <w:rPr>
            <w:rFonts w:ascii="Times New Roman" w:hAnsi="Times New Roman" w:cs="Times New Roman"/>
          </w:rPr>
          <w:t xml:space="preserve"> </w:t>
        </w:r>
      </w:ins>
      <w:del w:id="220" w:author="Lisa Whitten" w:date="2021-04-27T14:11:00Z">
        <w:r w:rsidRPr="1CC8B78C" w:rsidDel="00143686">
          <w:rPr>
            <w:rFonts w:ascii="Times New Roman" w:hAnsi="Times New Roman" w:cs="Times New Roman"/>
          </w:rPr>
          <w:delText>-</w:delText>
        </w:r>
      </w:del>
      <w:r w:rsidRPr="1CC8B78C">
        <w:rPr>
          <w:rFonts w:ascii="Times New Roman" w:hAnsi="Times New Roman" w:cs="Times New Roman"/>
        </w:rPr>
        <w:t>document</w:t>
      </w:r>
      <w:ins w:id="221" w:author="Lisa Whitten" w:date="2021-04-27T14:11:00Z">
        <w:r w:rsidR="6B15E0C8" w:rsidRPr="1CC8B78C">
          <w:rPr>
            <w:rFonts w:ascii="Times New Roman" w:hAnsi="Times New Roman" w:cs="Times New Roman"/>
          </w:rPr>
          <w:t>ation</w:t>
        </w:r>
      </w:ins>
      <w:del w:id="222" w:author="Lisa Whitten" w:date="2021-04-27T14:11:00Z">
        <w:r w:rsidRPr="1CC8B78C" w:rsidDel="00143686">
          <w:rPr>
            <w:rFonts w:ascii="Times New Roman" w:hAnsi="Times New Roman" w:cs="Times New Roman"/>
          </w:rPr>
          <w:delText>ed</w:delText>
        </w:r>
      </w:del>
    </w:p>
    <w:p w14:paraId="11F1A891" w14:textId="77777777" w:rsidR="00143686" w:rsidRPr="00143686" w:rsidRDefault="00143686" w:rsidP="00143686">
      <w:pPr>
        <w:rPr>
          <w:rFonts w:ascii="Times New Roman" w:hAnsi="Times New Roman" w:cs="Times New Roman"/>
        </w:rPr>
      </w:pPr>
      <w:del w:id="223" w:author="Lisa Whitten" w:date="2021-04-27T14:11:00Z">
        <w:r w:rsidRPr="1CC8B78C" w:rsidDel="00143686">
          <w:rPr>
            <w:rFonts w:ascii="Times New Roman" w:hAnsi="Times New Roman" w:cs="Times New Roman"/>
          </w:rPr>
          <w:delText xml:space="preserve">record </w:delText>
        </w:r>
      </w:del>
      <w:r w:rsidRPr="1CC8B78C">
        <w:rPr>
          <w:rFonts w:ascii="Times New Roman" w:hAnsi="Times New Roman" w:cs="Times New Roman"/>
        </w:rPr>
        <w:t>of the Committee's deliberations. The draft summary statement of the candidate</w:t>
      </w:r>
    </w:p>
    <w:p w14:paraId="316C2CF1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who prevails in the vote then becomes the basis for the final summary statement which is</w:t>
      </w:r>
    </w:p>
    <w:p w14:paraId="5D5F4CEE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required by the SUNY guidelines. Statements on candidates not selected can be made</w:t>
      </w:r>
    </w:p>
    <w:p w14:paraId="58A15594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available to them for use in preparing for a re-nomination in a subsequent year.</w:t>
      </w:r>
    </w:p>
    <w:p w14:paraId="2946DB82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1D12B50A" w14:textId="77777777" w:rsidR="00143686" w:rsidRPr="00143686" w:rsidRDefault="00143686" w:rsidP="00143686">
      <w:pPr>
        <w:ind w:firstLine="720"/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Files must be completed before the deliberations start and, subsequent to the</w:t>
      </w:r>
    </w:p>
    <w:p w14:paraId="208F96B4" w14:textId="77777777" w:rsid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initiation of the process, no material can be added.</w:t>
      </w:r>
    </w:p>
    <w:p w14:paraId="5997CC1D" w14:textId="77777777" w:rsidR="00143686" w:rsidRPr="00143686" w:rsidRDefault="00143686" w:rsidP="00143686">
      <w:pPr>
        <w:rPr>
          <w:rFonts w:ascii="Times New Roman" w:hAnsi="Times New Roman" w:cs="Times New Roman"/>
        </w:rPr>
      </w:pPr>
    </w:p>
    <w:p w14:paraId="62FBBFEB" w14:textId="77777777" w:rsidR="00143686" w:rsidRPr="00143686" w:rsidRDefault="00143686" w:rsidP="00143686">
      <w:pPr>
        <w:rPr>
          <w:rFonts w:ascii="Times New Roman" w:hAnsi="Times New Roman" w:cs="Times New Roman"/>
          <w:b/>
          <w:u w:val="single"/>
        </w:rPr>
      </w:pPr>
      <w:r w:rsidRPr="00143686">
        <w:rPr>
          <w:rFonts w:ascii="Times New Roman" w:hAnsi="Times New Roman" w:cs="Times New Roman"/>
          <w:b/>
          <w:u w:val="single"/>
        </w:rPr>
        <w:t>Conflict of Interest and Confidentiality</w:t>
      </w:r>
    </w:p>
    <w:p w14:paraId="110FFD37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63607DB6" w14:textId="7DCB23F5" w:rsidR="00143686" w:rsidRPr="00143686" w:rsidRDefault="00143686" w:rsidP="00143686">
      <w:pPr>
        <w:ind w:firstLine="720"/>
        <w:rPr>
          <w:rFonts w:ascii="Times New Roman" w:hAnsi="Times New Roman" w:cs="Times New Roman"/>
        </w:rPr>
      </w:pPr>
      <w:del w:id="224" w:author="Thomas Lilly" w:date="2021-04-28T15:21:00Z">
        <w:r w:rsidRPr="6577E04C" w:rsidDel="00143686">
          <w:rPr>
            <w:rFonts w:ascii="Times New Roman" w:hAnsi="Times New Roman" w:cs="Times New Roman"/>
          </w:rPr>
          <w:delText xml:space="preserve">Faculty </w:delText>
        </w:r>
      </w:del>
      <w:del w:id="225" w:author="Thomas Lilly" w:date="2021-04-28T15:17:00Z">
        <w:r w:rsidRPr="6577E04C" w:rsidDel="00143686">
          <w:rPr>
            <w:rFonts w:ascii="Times New Roman" w:hAnsi="Times New Roman" w:cs="Times New Roman"/>
          </w:rPr>
          <w:delText>should not serve on the FUAC in a year in which a member</w:delText>
        </w:r>
        <w:commentRangeStart w:id="226"/>
        <w:r w:rsidRPr="6577E04C" w:rsidDel="00143686">
          <w:rPr>
            <w:rFonts w:ascii="Times New Roman" w:hAnsi="Times New Roman" w:cs="Times New Roman"/>
          </w:rPr>
          <w:delText xml:space="preserve"> of their</w:delText>
        </w:r>
      </w:del>
      <w:ins w:id="227" w:author="Thomas Lilly" w:date="2021-04-28T15:17:00Z">
        <w:r w:rsidR="69761F23" w:rsidRPr="6577E04C">
          <w:rPr>
            <w:rFonts w:ascii="Times New Roman" w:hAnsi="Times New Roman" w:cs="Times New Roman"/>
          </w:rPr>
          <w:t xml:space="preserve"> </w:t>
        </w:r>
      </w:ins>
      <w:ins w:id="228" w:author="Thomas Lilly" w:date="2021-04-28T15:21:00Z">
        <w:r w:rsidR="1C6FFD77" w:rsidRPr="6577E04C">
          <w:rPr>
            <w:rFonts w:ascii="Times New Roman" w:hAnsi="Times New Roman" w:cs="Times New Roman"/>
          </w:rPr>
          <w:t>M</w:t>
        </w:r>
      </w:ins>
      <w:ins w:id="229" w:author="Thomas Lilly" w:date="2021-04-28T15:17:00Z">
        <w:r w:rsidR="69761F23" w:rsidRPr="6577E04C">
          <w:rPr>
            <w:rFonts w:ascii="Times New Roman" w:hAnsi="Times New Roman" w:cs="Times New Roman"/>
          </w:rPr>
          <w:t>embers o</w:t>
        </w:r>
      </w:ins>
      <w:ins w:id="230" w:author="Thomas Lilly" w:date="2021-04-28T15:18:00Z">
        <w:r w:rsidR="69761F23" w:rsidRPr="6577E04C">
          <w:rPr>
            <w:rFonts w:ascii="Times New Roman" w:hAnsi="Times New Roman" w:cs="Times New Roman"/>
          </w:rPr>
          <w:t xml:space="preserve">f FUAC will not participate in the consideration of </w:t>
        </w:r>
        <w:r w:rsidR="74BDE5E3" w:rsidRPr="6577E04C">
          <w:rPr>
            <w:rFonts w:ascii="Times New Roman" w:hAnsi="Times New Roman" w:cs="Times New Roman"/>
          </w:rPr>
          <w:t>any no</w:t>
        </w:r>
      </w:ins>
      <w:ins w:id="231" w:author="Thomas Lilly" w:date="2021-04-28T15:19:00Z">
        <w:r w:rsidR="74BDE5E3" w:rsidRPr="6577E04C">
          <w:rPr>
            <w:rFonts w:ascii="Times New Roman" w:hAnsi="Times New Roman" w:cs="Times New Roman"/>
          </w:rPr>
          <w:t xml:space="preserve">mination from their </w:t>
        </w:r>
      </w:ins>
      <w:commentRangeEnd w:id="226"/>
      <w:r>
        <w:commentReference w:id="226"/>
      </w:r>
    </w:p>
    <w:p w14:paraId="0C0DD23C" w14:textId="77777777" w:rsidR="00143686" w:rsidRPr="00143686" w:rsidRDefault="00143686" w:rsidP="00143686">
      <w:pPr>
        <w:rPr>
          <w:del w:id="232" w:author="Thomas Lilly" w:date="2021-04-28T15:23:00Z"/>
          <w:rFonts w:ascii="Times New Roman" w:hAnsi="Times New Roman" w:cs="Times New Roman"/>
        </w:rPr>
      </w:pPr>
      <w:r w:rsidRPr="6577E04C">
        <w:rPr>
          <w:rFonts w:ascii="Times New Roman" w:hAnsi="Times New Roman" w:cs="Times New Roman"/>
        </w:rPr>
        <w:t>program/department</w:t>
      </w:r>
      <w:del w:id="233" w:author="Thomas Lilly" w:date="2021-04-28T15:23:00Z">
        <w:r w:rsidRPr="6577E04C" w:rsidDel="00143686">
          <w:rPr>
            <w:rFonts w:ascii="Times New Roman" w:hAnsi="Times New Roman" w:cs="Times New Roman"/>
          </w:rPr>
          <w:delText xml:space="preserve"> will be a nominee for an award, and must withdraw from the</w:delText>
        </w:r>
      </w:del>
    </w:p>
    <w:p w14:paraId="1C4948A1" w14:textId="54E66958" w:rsidR="00143686" w:rsidRPr="00143686" w:rsidRDefault="00143686">
      <w:pPr>
        <w:spacing w:line="259" w:lineRule="auto"/>
        <w:rPr>
          <w:ins w:id="234" w:author="Thomas Lilly" w:date="2021-04-28T15:23:00Z"/>
          <w:rFonts w:ascii="Times New Roman" w:hAnsi="Times New Roman" w:cs="Times New Roman"/>
        </w:rPr>
        <w:pPrChange w:id="235" w:author="Thomas Lilly" w:date="2021-04-28T15:23:00Z">
          <w:pPr/>
        </w:pPrChange>
      </w:pPr>
      <w:del w:id="236" w:author="Thomas Lilly" w:date="2021-04-28T15:23:00Z">
        <w:r w:rsidRPr="6577E04C" w:rsidDel="00143686">
          <w:rPr>
            <w:rFonts w:ascii="Times New Roman" w:hAnsi="Times New Roman" w:cs="Times New Roman"/>
          </w:rPr>
          <w:delText>Committee in the event that such a nominee enters the process.</w:delText>
        </w:r>
      </w:del>
      <w:ins w:id="237" w:author="Thomas Lilly" w:date="2021-04-28T15:23:00Z">
        <w:r w:rsidR="70BF585F" w:rsidRPr="6577E04C">
          <w:rPr>
            <w:rFonts w:ascii="Times New Roman" w:hAnsi="Times New Roman" w:cs="Times New Roman"/>
          </w:rPr>
          <w:t xml:space="preserve">. </w:t>
        </w:r>
      </w:ins>
    </w:p>
    <w:p w14:paraId="2E39CF0C" w14:textId="77B0A2D0" w:rsidR="6577E04C" w:rsidRDefault="6577E04C" w:rsidP="6577E04C">
      <w:pPr>
        <w:spacing w:line="259" w:lineRule="auto"/>
        <w:rPr>
          <w:ins w:id="238" w:author="Thomas Lilly" w:date="2021-04-28T15:23:00Z"/>
          <w:rFonts w:ascii="Times New Roman" w:hAnsi="Times New Roman" w:cs="Times New Roman"/>
        </w:rPr>
      </w:pPr>
    </w:p>
    <w:p w14:paraId="44C30823" w14:textId="3937788D" w:rsidR="70BF585F" w:rsidRDefault="70BF585F" w:rsidP="6577E04C">
      <w:pPr>
        <w:spacing w:line="259" w:lineRule="auto"/>
        <w:rPr>
          <w:ins w:id="239" w:author="Thomas Lilly" w:date="2021-04-28T15:34:00Z"/>
          <w:rFonts w:ascii="Times New Roman" w:hAnsi="Times New Roman" w:cs="Times New Roman"/>
        </w:rPr>
      </w:pPr>
      <w:ins w:id="240" w:author="Thomas Lilly" w:date="2021-04-28T15:23:00Z">
        <w:r>
          <w:tab/>
        </w:r>
        <w:r w:rsidRPr="6577E04C">
          <w:rPr>
            <w:rFonts w:ascii="Times New Roman" w:hAnsi="Times New Roman" w:cs="Times New Roman"/>
          </w:rPr>
          <w:t xml:space="preserve">Members of FUAC </w:t>
        </w:r>
      </w:ins>
      <w:ins w:id="241" w:author="Thomas Lilly" w:date="2021-04-28T15:24:00Z">
        <w:r w:rsidRPr="6577E04C">
          <w:rPr>
            <w:rFonts w:ascii="Times New Roman" w:hAnsi="Times New Roman" w:cs="Times New Roman"/>
          </w:rPr>
          <w:t>will not participate in the considerat</w:t>
        </w:r>
      </w:ins>
      <w:ins w:id="242" w:author="Thomas Lilly" w:date="2021-04-28T15:25:00Z">
        <w:r w:rsidR="5095FD1A" w:rsidRPr="6577E04C">
          <w:rPr>
            <w:rFonts w:ascii="Times New Roman" w:hAnsi="Times New Roman" w:cs="Times New Roman"/>
          </w:rPr>
          <w:t>io</w:t>
        </w:r>
      </w:ins>
      <w:ins w:id="243" w:author="Thomas Lilly" w:date="2021-04-28T15:24:00Z">
        <w:r w:rsidRPr="6577E04C">
          <w:rPr>
            <w:rFonts w:ascii="Times New Roman" w:hAnsi="Times New Roman" w:cs="Times New Roman"/>
          </w:rPr>
          <w:t xml:space="preserve">n of any nominee with whom they have a close personal or professional relationship. </w:t>
        </w:r>
      </w:ins>
    </w:p>
    <w:p w14:paraId="46508BF7" w14:textId="3FB6C0D1" w:rsidR="6577E04C" w:rsidRDefault="6577E04C" w:rsidP="6577E04C">
      <w:pPr>
        <w:spacing w:line="259" w:lineRule="auto"/>
        <w:rPr>
          <w:rFonts w:ascii="Times New Roman" w:hAnsi="Times New Roman" w:cs="Times New Roman"/>
        </w:rPr>
      </w:pPr>
    </w:p>
    <w:p w14:paraId="6B699379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40655085" w14:textId="77777777" w:rsidR="00143686" w:rsidRPr="00143686" w:rsidRDefault="00143686" w:rsidP="00143686">
      <w:pPr>
        <w:ind w:firstLine="720"/>
        <w:rPr>
          <w:del w:id="244" w:author="Thomas Lilly" w:date="2021-04-28T15:25:00Z"/>
          <w:rFonts w:ascii="Times New Roman" w:hAnsi="Times New Roman" w:cs="Times New Roman"/>
        </w:rPr>
      </w:pPr>
      <w:del w:id="245" w:author="Thomas Lilly" w:date="2021-04-28T15:25:00Z">
        <w:r w:rsidRPr="6577E04C" w:rsidDel="00143686">
          <w:rPr>
            <w:rFonts w:ascii="Times New Roman" w:hAnsi="Times New Roman" w:cs="Times New Roman"/>
          </w:rPr>
          <w:delText>Faculty should not serve on the FUAC in a year in which a colleague with whom</w:delText>
        </w:r>
      </w:del>
    </w:p>
    <w:p w14:paraId="5D066E1F" w14:textId="77777777" w:rsidR="00143686" w:rsidRPr="00143686" w:rsidRDefault="00143686" w:rsidP="00143686">
      <w:pPr>
        <w:rPr>
          <w:del w:id="246" w:author="Thomas Lilly" w:date="2021-04-28T15:25:00Z"/>
          <w:rFonts w:ascii="Times New Roman" w:hAnsi="Times New Roman" w:cs="Times New Roman"/>
        </w:rPr>
      </w:pPr>
      <w:del w:id="247" w:author="Thomas Lilly" w:date="2021-04-28T15:25:00Z">
        <w:r w:rsidRPr="6577E04C" w:rsidDel="00143686">
          <w:rPr>
            <w:rFonts w:ascii="Times New Roman" w:hAnsi="Times New Roman" w:cs="Times New Roman"/>
          </w:rPr>
          <w:delText>he/she has a close personal or professional relationship will be a nominee for an award,</w:delText>
        </w:r>
      </w:del>
    </w:p>
    <w:p w14:paraId="2D2F5BBE" w14:textId="77777777" w:rsidR="00143686" w:rsidRPr="00143686" w:rsidRDefault="00143686" w:rsidP="00143686">
      <w:pPr>
        <w:rPr>
          <w:del w:id="248" w:author="Thomas Lilly" w:date="2021-04-28T15:25:00Z"/>
          <w:rFonts w:ascii="Times New Roman" w:hAnsi="Times New Roman" w:cs="Times New Roman"/>
        </w:rPr>
      </w:pPr>
      <w:del w:id="249" w:author="Thomas Lilly" w:date="2021-04-28T15:25:00Z">
        <w:r w:rsidRPr="6577E04C" w:rsidDel="00143686">
          <w:rPr>
            <w:rFonts w:ascii="Times New Roman" w:hAnsi="Times New Roman" w:cs="Times New Roman"/>
          </w:rPr>
          <w:delText>and must withdraw from the Committee in the event that such a nominee enters the</w:delText>
        </w:r>
      </w:del>
    </w:p>
    <w:p w14:paraId="10AAD377" w14:textId="18981312" w:rsidR="00143686" w:rsidRPr="00143686" w:rsidRDefault="00143686">
      <w:pPr>
        <w:spacing w:line="259" w:lineRule="auto"/>
        <w:rPr>
          <w:ins w:id="250" w:author="Thomas Lilly" w:date="2021-04-28T15:25:00Z"/>
          <w:rFonts w:ascii="Times New Roman" w:hAnsi="Times New Roman" w:cs="Times New Roman"/>
        </w:rPr>
        <w:pPrChange w:id="251" w:author="Thomas Lilly" w:date="2021-04-28T15:25:00Z">
          <w:pPr/>
        </w:pPrChange>
      </w:pPr>
      <w:del w:id="252" w:author="Thomas Lilly" w:date="2021-04-28T15:25:00Z">
        <w:r w:rsidRPr="6577E04C" w:rsidDel="00143686">
          <w:rPr>
            <w:rFonts w:ascii="Times New Roman" w:hAnsi="Times New Roman" w:cs="Times New Roman"/>
          </w:rPr>
          <w:delText>process.</w:delText>
        </w:r>
      </w:del>
    </w:p>
    <w:p w14:paraId="3771EA64" w14:textId="7A67926B" w:rsidR="6577E04C" w:rsidRDefault="6577E04C" w:rsidP="6577E04C">
      <w:pPr>
        <w:spacing w:line="259" w:lineRule="auto"/>
        <w:rPr>
          <w:ins w:id="253" w:author="Thomas Lilly" w:date="2021-04-28T15:25:00Z"/>
          <w:rFonts w:ascii="Times New Roman" w:hAnsi="Times New Roman" w:cs="Times New Roman"/>
        </w:rPr>
      </w:pPr>
    </w:p>
    <w:p w14:paraId="25B4034A" w14:textId="2A26CD6D" w:rsidR="63E6E4FB" w:rsidRDefault="63E6E4FB" w:rsidP="6577E04C">
      <w:pPr>
        <w:spacing w:line="259" w:lineRule="auto"/>
        <w:rPr>
          <w:rFonts w:ascii="Times New Roman" w:hAnsi="Times New Roman" w:cs="Times New Roman"/>
        </w:rPr>
      </w:pPr>
      <w:ins w:id="254" w:author="Thomas Lilly" w:date="2021-04-28T15:25:00Z">
        <w:r>
          <w:tab/>
        </w:r>
        <w:r w:rsidRPr="6577E04C">
          <w:rPr>
            <w:rFonts w:ascii="Times New Roman" w:hAnsi="Times New Roman" w:cs="Times New Roman"/>
          </w:rPr>
          <w:t>A student member of FUAC will not par</w:t>
        </w:r>
        <w:r w:rsidR="7F608B6E" w:rsidRPr="6577E04C">
          <w:rPr>
            <w:rFonts w:ascii="Times New Roman" w:hAnsi="Times New Roman" w:cs="Times New Roman"/>
          </w:rPr>
          <w:t>t</w:t>
        </w:r>
      </w:ins>
      <w:ins w:id="255" w:author="Thomas Lilly" w:date="2021-04-28T15:26:00Z">
        <w:r w:rsidR="7F608B6E" w:rsidRPr="6577E04C">
          <w:rPr>
            <w:rFonts w:ascii="Times New Roman" w:hAnsi="Times New Roman" w:cs="Times New Roman"/>
          </w:rPr>
          <w:t xml:space="preserve">icipate in the consideration of any nominee from the student’s </w:t>
        </w:r>
      </w:ins>
      <w:ins w:id="256" w:author="Thomas Lilly" w:date="2021-04-28T15:27:00Z">
        <w:r w:rsidR="4B226182" w:rsidRPr="6577E04C">
          <w:rPr>
            <w:rFonts w:ascii="Times New Roman" w:hAnsi="Times New Roman" w:cs="Times New Roman"/>
          </w:rPr>
          <w:t xml:space="preserve">major program or department or of any nominee </w:t>
        </w:r>
      </w:ins>
      <w:ins w:id="257" w:author="Thomas Lilly" w:date="2021-04-28T15:29:00Z">
        <w:r w:rsidR="4C6FCAED" w:rsidRPr="6577E04C">
          <w:rPr>
            <w:rFonts w:ascii="Times New Roman" w:hAnsi="Times New Roman" w:cs="Times New Roman"/>
          </w:rPr>
          <w:t>who</w:t>
        </w:r>
      </w:ins>
      <w:ins w:id="258" w:author="Thomas Lilly" w:date="2021-04-28T15:27:00Z">
        <w:r w:rsidR="4B226182" w:rsidRPr="6577E04C">
          <w:rPr>
            <w:rFonts w:ascii="Times New Roman" w:hAnsi="Times New Roman" w:cs="Times New Roman"/>
          </w:rPr>
          <w:t xml:space="preserve"> t</w:t>
        </w:r>
      </w:ins>
      <w:ins w:id="259" w:author="Thomas Lilly" w:date="2021-04-28T15:28:00Z">
        <w:r w:rsidR="0C007A8D" w:rsidRPr="6577E04C">
          <w:rPr>
            <w:rFonts w:ascii="Times New Roman" w:hAnsi="Times New Roman" w:cs="Times New Roman"/>
          </w:rPr>
          <w:t>each</w:t>
        </w:r>
      </w:ins>
      <w:ins w:id="260" w:author="Thomas Lilly" w:date="2021-04-28T15:29:00Z">
        <w:r w:rsidR="12C917E1" w:rsidRPr="6577E04C">
          <w:rPr>
            <w:rFonts w:ascii="Times New Roman" w:hAnsi="Times New Roman" w:cs="Times New Roman"/>
          </w:rPr>
          <w:t>e</w:t>
        </w:r>
      </w:ins>
      <w:ins w:id="261" w:author="Thomas Lilly" w:date="2021-04-28T15:28:00Z">
        <w:r w:rsidR="0C007A8D" w:rsidRPr="6577E04C">
          <w:rPr>
            <w:rFonts w:ascii="Times New Roman" w:hAnsi="Times New Roman" w:cs="Times New Roman"/>
          </w:rPr>
          <w:t xml:space="preserve">s a class that the student is taking or is likely to take. </w:t>
        </w:r>
      </w:ins>
      <w:ins w:id="262" w:author="Thomas Lilly" w:date="2021-04-28T15:26:00Z">
        <w:r w:rsidR="7F608B6E" w:rsidRPr="6577E04C">
          <w:rPr>
            <w:rFonts w:ascii="Times New Roman" w:hAnsi="Times New Roman" w:cs="Times New Roman"/>
          </w:rPr>
          <w:t xml:space="preserve"> </w:t>
        </w:r>
      </w:ins>
    </w:p>
    <w:p w14:paraId="3FE9F23F" w14:textId="77777777" w:rsidR="00143686" w:rsidRDefault="00143686" w:rsidP="00143686">
      <w:pPr>
        <w:rPr>
          <w:rFonts w:ascii="Times New Roman" w:hAnsi="Times New Roman" w:cs="Times New Roman"/>
        </w:rPr>
      </w:pPr>
    </w:p>
    <w:p w14:paraId="048F0C40" w14:textId="77777777" w:rsidR="00143686" w:rsidRPr="00143686" w:rsidRDefault="00143686" w:rsidP="00143686">
      <w:pPr>
        <w:ind w:firstLine="720"/>
        <w:rPr>
          <w:del w:id="263" w:author="Thomas Lilly" w:date="2021-04-28T15:29:00Z"/>
          <w:rFonts w:ascii="Times New Roman" w:hAnsi="Times New Roman" w:cs="Times New Roman"/>
        </w:rPr>
      </w:pPr>
      <w:del w:id="264" w:author="Thomas Lilly" w:date="2021-04-28T15:29:00Z">
        <w:r w:rsidRPr="6577E04C" w:rsidDel="00143686">
          <w:rPr>
            <w:rFonts w:ascii="Times New Roman" w:hAnsi="Times New Roman" w:cs="Times New Roman"/>
          </w:rPr>
          <w:delText>Students should not serve on the FUAC in a year in which a faculty member in</w:delText>
        </w:r>
      </w:del>
    </w:p>
    <w:p w14:paraId="629F0934" w14:textId="77777777" w:rsidR="00143686" w:rsidRPr="00143686" w:rsidRDefault="00143686" w:rsidP="00143686">
      <w:pPr>
        <w:rPr>
          <w:del w:id="265" w:author="Thomas Lilly" w:date="2021-04-28T15:29:00Z"/>
          <w:rFonts w:ascii="Times New Roman" w:hAnsi="Times New Roman" w:cs="Times New Roman"/>
        </w:rPr>
      </w:pPr>
      <w:del w:id="266" w:author="Thomas Lilly" w:date="2021-04-28T15:29:00Z">
        <w:r w:rsidRPr="6577E04C" w:rsidDel="00143686">
          <w:rPr>
            <w:rFonts w:ascii="Times New Roman" w:hAnsi="Times New Roman" w:cs="Times New Roman"/>
          </w:rPr>
          <w:delText>their major program/department will be a nominee for an award, and must withdraw from</w:delText>
        </w:r>
      </w:del>
    </w:p>
    <w:p w14:paraId="13D9C8AD" w14:textId="77777777" w:rsidR="00143686" w:rsidRPr="00143686" w:rsidRDefault="00143686" w:rsidP="00143686">
      <w:pPr>
        <w:rPr>
          <w:del w:id="267" w:author="Thomas Lilly" w:date="2021-04-28T15:29:00Z"/>
          <w:rFonts w:ascii="Times New Roman" w:hAnsi="Times New Roman" w:cs="Times New Roman"/>
        </w:rPr>
      </w:pPr>
      <w:del w:id="268" w:author="Thomas Lilly" w:date="2021-04-28T15:29:00Z">
        <w:r w:rsidRPr="6577E04C" w:rsidDel="00143686">
          <w:rPr>
            <w:rFonts w:ascii="Times New Roman" w:hAnsi="Times New Roman" w:cs="Times New Roman"/>
          </w:rPr>
          <w:delText>the Committee in the event that such a nominee enters the process.</w:delText>
        </w:r>
      </w:del>
    </w:p>
    <w:p w14:paraId="6933CCDB" w14:textId="77777777" w:rsidR="00143686" w:rsidRPr="00143686" w:rsidRDefault="00143686" w:rsidP="00143686">
      <w:pPr>
        <w:rPr>
          <w:del w:id="269" w:author="Thomas Lilly" w:date="2021-04-28T15:29:00Z"/>
          <w:rFonts w:ascii="Times New Roman" w:hAnsi="Times New Roman" w:cs="Times New Roman"/>
        </w:rPr>
      </w:pPr>
      <w:del w:id="270" w:author="Thomas Lilly" w:date="2021-04-28T15:29:00Z">
        <w:r w:rsidRPr="6577E04C" w:rsidDel="00143686">
          <w:rPr>
            <w:rFonts w:ascii="Times New Roman" w:hAnsi="Times New Roman" w:cs="Times New Roman"/>
          </w:rPr>
          <w:delText>Students should not serve on the FUAC in a year in which the student is, or is</w:delText>
        </w:r>
      </w:del>
    </w:p>
    <w:p w14:paraId="7CF15495" w14:textId="77777777" w:rsidR="00143686" w:rsidRPr="00143686" w:rsidRDefault="00143686" w:rsidP="00143686">
      <w:pPr>
        <w:rPr>
          <w:del w:id="271" w:author="Thomas Lilly" w:date="2021-04-28T15:29:00Z"/>
          <w:rFonts w:ascii="Times New Roman" w:hAnsi="Times New Roman" w:cs="Times New Roman"/>
        </w:rPr>
      </w:pPr>
      <w:del w:id="272" w:author="Thomas Lilly" w:date="2021-04-28T15:29:00Z">
        <w:r w:rsidRPr="6577E04C" w:rsidDel="00143686">
          <w:rPr>
            <w:rFonts w:ascii="Times New Roman" w:hAnsi="Times New Roman" w:cs="Times New Roman"/>
          </w:rPr>
          <w:delText>likely to be, a student in a class taught by a faculty member who is nominated for an</w:delText>
        </w:r>
      </w:del>
    </w:p>
    <w:p w14:paraId="554178E8" w14:textId="77777777" w:rsidR="00143686" w:rsidRPr="00143686" w:rsidRDefault="00143686" w:rsidP="00143686">
      <w:pPr>
        <w:rPr>
          <w:del w:id="273" w:author="Thomas Lilly" w:date="2021-04-28T15:29:00Z"/>
          <w:rFonts w:ascii="Times New Roman" w:hAnsi="Times New Roman" w:cs="Times New Roman"/>
        </w:rPr>
      </w:pPr>
      <w:del w:id="274" w:author="Thomas Lilly" w:date="2021-04-28T15:29:00Z">
        <w:r w:rsidRPr="6577E04C" w:rsidDel="00143686">
          <w:rPr>
            <w:rFonts w:ascii="Times New Roman" w:hAnsi="Times New Roman" w:cs="Times New Roman"/>
          </w:rPr>
          <w:delText>award, and must withdraw from the Committee in the event that such a nominee enters</w:delText>
        </w:r>
      </w:del>
    </w:p>
    <w:p w14:paraId="4EA99E04" w14:textId="77777777" w:rsidR="00143686" w:rsidRDefault="00143686" w:rsidP="00143686">
      <w:pPr>
        <w:rPr>
          <w:del w:id="275" w:author="Thomas Lilly" w:date="2021-04-28T15:29:00Z"/>
          <w:rFonts w:ascii="Times New Roman" w:hAnsi="Times New Roman" w:cs="Times New Roman"/>
        </w:rPr>
      </w:pPr>
      <w:del w:id="276" w:author="Thomas Lilly" w:date="2021-04-28T15:29:00Z">
        <w:r w:rsidRPr="6577E04C" w:rsidDel="00143686">
          <w:rPr>
            <w:rFonts w:ascii="Times New Roman" w:hAnsi="Times New Roman" w:cs="Times New Roman"/>
          </w:rPr>
          <w:delText>the process.</w:delText>
        </w:r>
      </w:del>
    </w:p>
    <w:p w14:paraId="1F72F646" w14:textId="77777777" w:rsidR="00143686" w:rsidRPr="00143686" w:rsidRDefault="00143686" w:rsidP="00143686">
      <w:pPr>
        <w:rPr>
          <w:rFonts w:ascii="Times New Roman" w:hAnsi="Times New Roman" w:cs="Times New Roman"/>
        </w:rPr>
      </w:pPr>
    </w:p>
    <w:p w14:paraId="7F33DBBE" w14:textId="4E0F8E5B" w:rsidR="00143686" w:rsidRPr="00143686" w:rsidRDefault="00143686" w:rsidP="00143686">
      <w:pPr>
        <w:ind w:firstLine="720"/>
        <w:rPr>
          <w:rFonts w:ascii="Times New Roman" w:hAnsi="Times New Roman" w:cs="Times New Roman"/>
        </w:rPr>
      </w:pPr>
      <w:del w:id="277" w:author="Thomas Lilly" w:date="2021-04-28T15:30:00Z">
        <w:r w:rsidRPr="6577E04C" w:rsidDel="00143686">
          <w:rPr>
            <w:rFonts w:ascii="Times New Roman" w:hAnsi="Times New Roman" w:cs="Times New Roman"/>
          </w:rPr>
          <w:delText xml:space="preserve">The proceedings of the </w:delText>
        </w:r>
      </w:del>
      <w:r w:rsidRPr="6577E04C">
        <w:rPr>
          <w:rFonts w:ascii="Times New Roman" w:hAnsi="Times New Roman" w:cs="Times New Roman"/>
        </w:rPr>
        <w:t xml:space="preserve">Committee </w:t>
      </w:r>
      <w:ins w:id="278" w:author="Thomas Lilly" w:date="2021-04-28T15:35:00Z">
        <w:r w:rsidR="518CA3E6" w:rsidRPr="6577E04C">
          <w:rPr>
            <w:rFonts w:ascii="Times New Roman" w:hAnsi="Times New Roman" w:cs="Times New Roman"/>
          </w:rPr>
          <w:t>p</w:t>
        </w:r>
      </w:ins>
      <w:ins w:id="279" w:author="Thomas Lilly" w:date="2021-04-28T15:30:00Z">
        <w:r w:rsidR="175DAAC5" w:rsidRPr="6577E04C">
          <w:rPr>
            <w:rFonts w:ascii="Times New Roman" w:hAnsi="Times New Roman" w:cs="Times New Roman"/>
          </w:rPr>
          <w:t>roceedings</w:t>
        </w:r>
      </w:ins>
      <w:ins w:id="280" w:author="Thomas Lilly" w:date="2021-04-28T15:35:00Z">
        <w:r w:rsidR="7B34074E" w:rsidRPr="6577E04C">
          <w:rPr>
            <w:rFonts w:ascii="Times New Roman" w:hAnsi="Times New Roman" w:cs="Times New Roman"/>
          </w:rPr>
          <w:t xml:space="preserve"> </w:t>
        </w:r>
      </w:ins>
      <w:ins w:id="281" w:author="Thomas Lilly" w:date="2021-04-28T15:30:00Z">
        <w:r w:rsidR="175DAAC5" w:rsidRPr="6577E04C">
          <w:rPr>
            <w:rFonts w:ascii="Times New Roman" w:hAnsi="Times New Roman" w:cs="Times New Roman"/>
          </w:rPr>
          <w:t xml:space="preserve"> are</w:t>
        </w:r>
      </w:ins>
      <w:del w:id="282" w:author="Thomas Lilly" w:date="2021-04-28T15:30:00Z">
        <w:r w:rsidRPr="6577E04C" w:rsidDel="00143686">
          <w:rPr>
            <w:rFonts w:ascii="Times New Roman" w:hAnsi="Times New Roman" w:cs="Times New Roman"/>
          </w:rPr>
          <w:delText>being</w:delText>
        </w:r>
      </w:del>
      <w:r w:rsidRPr="6577E04C">
        <w:rPr>
          <w:rFonts w:ascii="Times New Roman" w:hAnsi="Times New Roman" w:cs="Times New Roman"/>
        </w:rPr>
        <w:t xml:space="preserve"> </w:t>
      </w:r>
      <w:del w:id="283" w:author="Thomas Lilly" w:date="2021-04-28T15:30:00Z">
        <w:r w:rsidRPr="6577E04C" w:rsidDel="00143686">
          <w:rPr>
            <w:rFonts w:ascii="Times New Roman" w:hAnsi="Times New Roman" w:cs="Times New Roman"/>
          </w:rPr>
          <w:delText>strictly</w:delText>
        </w:r>
      </w:del>
      <w:r w:rsidRPr="6577E04C">
        <w:rPr>
          <w:rFonts w:ascii="Times New Roman" w:hAnsi="Times New Roman" w:cs="Times New Roman"/>
        </w:rPr>
        <w:t xml:space="preserve"> </w:t>
      </w:r>
      <w:proofErr w:type="spellStart"/>
      <w:r w:rsidRPr="6577E04C">
        <w:rPr>
          <w:rFonts w:ascii="Times New Roman" w:hAnsi="Times New Roman" w:cs="Times New Roman"/>
        </w:rPr>
        <w:t>confidential</w:t>
      </w:r>
      <w:ins w:id="284" w:author="Thomas Lilly" w:date="2021-04-28T15:30:00Z">
        <w:r w:rsidR="6D647180" w:rsidRPr="6577E04C">
          <w:rPr>
            <w:rFonts w:ascii="Times New Roman" w:hAnsi="Times New Roman" w:cs="Times New Roman"/>
          </w:rPr>
          <w:t>.</w:t>
        </w:r>
      </w:ins>
      <w:del w:id="285" w:author="Thomas Lilly" w:date="2021-04-28T15:30:00Z">
        <w:r w:rsidRPr="6577E04C" w:rsidDel="00143686">
          <w:rPr>
            <w:rFonts w:ascii="Times New Roman" w:hAnsi="Times New Roman" w:cs="Times New Roman"/>
          </w:rPr>
          <w:delText>, t</w:delText>
        </w:r>
      </w:del>
      <w:ins w:id="286" w:author="Thomas Lilly" w:date="2021-04-28T15:30:00Z">
        <w:r w:rsidR="4D62C5B9" w:rsidRPr="6577E04C">
          <w:rPr>
            <w:rFonts w:ascii="Times New Roman" w:hAnsi="Times New Roman" w:cs="Times New Roman"/>
          </w:rPr>
          <w:t>T</w:t>
        </w:r>
      </w:ins>
      <w:r w:rsidRPr="6577E04C">
        <w:rPr>
          <w:rFonts w:ascii="Times New Roman" w:hAnsi="Times New Roman" w:cs="Times New Roman"/>
        </w:rPr>
        <w:t>here</w:t>
      </w:r>
      <w:proofErr w:type="spellEnd"/>
      <w:r w:rsidRPr="6577E04C">
        <w:rPr>
          <w:rFonts w:ascii="Times New Roman" w:hAnsi="Times New Roman" w:cs="Times New Roman"/>
        </w:rPr>
        <w:t xml:space="preserve"> </w:t>
      </w:r>
      <w:del w:id="287" w:author="Thomas Lilly" w:date="2021-04-28T15:30:00Z">
        <w:r w:rsidRPr="6577E04C" w:rsidDel="00143686">
          <w:rPr>
            <w:rFonts w:ascii="Times New Roman" w:hAnsi="Times New Roman" w:cs="Times New Roman"/>
          </w:rPr>
          <w:delText xml:space="preserve">should </w:delText>
        </w:r>
      </w:del>
      <w:ins w:id="288" w:author="Thomas Lilly" w:date="2021-04-28T15:30:00Z">
        <w:r w:rsidR="5FB62192" w:rsidRPr="6577E04C">
          <w:rPr>
            <w:rFonts w:ascii="Times New Roman" w:hAnsi="Times New Roman" w:cs="Times New Roman"/>
          </w:rPr>
          <w:t xml:space="preserve">will </w:t>
        </w:r>
      </w:ins>
      <w:r w:rsidRPr="6577E04C">
        <w:rPr>
          <w:rFonts w:ascii="Times New Roman" w:hAnsi="Times New Roman" w:cs="Times New Roman"/>
        </w:rPr>
        <w:t>be no</w:t>
      </w:r>
    </w:p>
    <w:p w14:paraId="5D486D02" w14:textId="77777777" w:rsidR="00143686" w:rsidRPr="00143686" w:rsidRDefault="00143686" w:rsidP="00143686">
      <w:pPr>
        <w:rPr>
          <w:rFonts w:ascii="Times New Roman" w:hAnsi="Times New Roman" w:cs="Times New Roman"/>
        </w:rPr>
      </w:pPr>
      <w:del w:id="289" w:author="Thomas Lilly" w:date="2021-04-28T15:31:00Z">
        <w:r w:rsidRPr="6577E04C" w:rsidDel="00143686">
          <w:rPr>
            <w:rFonts w:ascii="Times New Roman" w:hAnsi="Times New Roman" w:cs="Times New Roman"/>
          </w:rPr>
          <w:delText>discussion or</w:delText>
        </w:r>
      </w:del>
      <w:r w:rsidRPr="6577E04C">
        <w:rPr>
          <w:rFonts w:ascii="Times New Roman" w:hAnsi="Times New Roman" w:cs="Times New Roman"/>
        </w:rPr>
        <w:t xml:space="preserve"> direct contact between Committee members and the nominee regarding</w:t>
      </w:r>
    </w:p>
    <w:p w14:paraId="35993B56" w14:textId="09530AD1" w:rsidR="00143686" w:rsidRPr="00143686" w:rsidRDefault="00143686" w:rsidP="00143686">
      <w:pPr>
        <w:rPr>
          <w:rFonts w:ascii="Times New Roman" w:hAnsi="Times New Roman" w:cs="Times New Roman"/>
        </w:rPr>
      </w:pPr>
      <w:r w:rsidRPr="6577E04C">
        <w:rPr>
          <w:rFonts w:ascii="Times New Roman" w:hAnsi="Times New Roman" w:cs="Times New Roman"/>
        </w:rPr>
        <w:t>his/her candidacy</w:t>
      </w:r>
      <w:ins w:id="290" w:author="Thomas Lilly" w:date="2021-04-28T15:31:00Z">
        <w:r w:rsidR="56028FF6" w:rsidRPr="6577E04C">
          <w:rPr>
            <w:rFonts w:ascii="Times New Roman" w:hAnsi="Times New Roman" w:cs="Times New Roman"/>
          </w:rPr>
          <w:t xml:space="preserve"> while the nomination is under </w:t>
        </w:r>
      </w:ins>
      <w:ins w:id="291" w:author="Thomas Lilly" w:date="2021-04-28T15:36:00Z">
        <w:r w:rsidR="779E845E" w:rsidRPr="6577E04C">
          <w:rPr>
            <w:rFonts w:ascii="Times New Roman" w:hAnsi="Times New Roman" w:cs="Times New Roman"/>
          </w:rPr>
          <w:t>consideration.</w:t>
        </w:r>
      </w:ins>
      <w:del w:id="292" w:author="Thomas Lilly" w:date="2021-04-28T15:31:00Z">
        <w:r w:rsidRPr="6577E04C" w:rsidDel="00143686">
          <w:rPr>
            <w:rFonts w:ascii="Times New Roman" w:hAnsi="Times New Roman" w:cs="Times New Roman"/>
          </w:rPr>
          <w:delText>.</w:delText>
        </w:r>
      </w:del>
      <w:r w:rsidRPr="6577E04C">
        <w:rPr>
          <w:rFonts w:ascii="Times New Roman" w:hAnsi="Times New Roman" w:cs="Times New Roman"/>
        </w:rPr>
        <w:t xml:space="preserve"> Any </w:t>
      </w:r>
      <w:del w:id="293" w:author="Thomas Lilly" w:date="2021-04-28T15:32:00Z">
        <w:r w:rsidRPr="6577E04C" w:rsidDel="00143686">
          <w:rPr>
            <w:rFonts w:ascii="Times New Roman" w:hAnsi="Times New Roman" w:cs="Times New Roman"/>
          </w:rPr>
          <w:delText>necessary</w:delText>
        </w:r>
      </w:del>
      <w:r w:rsidRPr="6577E04C">
        <w:rPr>
          <w:rFonts w:ascii="Times New Roman" w:hAnsi="Times New Roman" w:cs="Times New Roman"/>
        </w:rPr>
        <w:t xml:space="preserve"> communication with the nominee</w:t>
      </w:r>
      <w:ins w:id="294" w:author="Thomas Lilly" w:date="2021-04-28T15:32:00Z">
        <w:r w:rsidR="5A8951B3" w:rsidRPr="6577E04C">
          <w:rPr>
            <w:rFonts w:ascii="Times New Roman" w:hAnsi="Times New Roman" w:cs="Times New Roman"/>
          </w:rPr>
          <w:t xml:space="preserve"> under consideration</w:t>
        </w:r>
      </w:ins>
      <w:r w:rsidRPr="6577E04C">
        <w:rPr>
          <w:rFonts w:ascii="Times New Roman" w:hAnsi="Times New Roman" w:cs="Times New Roman"/>
        </w:rPr>
        <w:t xml:space="preserve"> must be through the</w:t>
      </w:r>
    </w:p>
    <w:p w14:paraId="34DC1027" w14:textId="1F3495CC" w:rsidR="00143686" w:rsidRPr="00143686" w:rsidRDefault="00143686" w:rsidP="00143686">
      <w:pPr>
        <w:rPr>
          <w:rFonts w:ascii="Times New Roman" w:hAnsi="Times New Roman" w:cs="Times New Roman"/>
        </w:rPr>
      </w:pPr>
      <w:del w:id="295" w:author="Thomas Lilly" w:date="2021-04-28T15:32:00Z">
        <w:r w:rsidRPr="6577E04C" w:rsidDel="00143686">
          <w:rPr>
            <w:rFonts w:ascii="Times New Roman" w:hAnsi="Times New Roman" w:cs="Times New Roman"/>
          </w:rPr>
          <w:delText>mediation of the</w:delText>
        </w:r>
      </w:del>
      <w:r w:rsidRPr="6577E04C">
        <w:rPr>
          <w:rFonts w:ascii="Times New Roman" w:hAnsi="Times New Roman" w:cs="Times New Roman"/>
        </w:rPr>
        <w:t xml:space="preserve"> nominator. Committee members </w:t>
      </w:r>
      <w:del w:id="296" w:author="Thomas Lilly" w:date="2021-04-28T15:33:00Z">
        <w:r w:rsidRPr="6577E04C" w:rsidDel="00143686">
          <w:rPr>
            <w:rFonts w:ascii="Times New Roman" w:hAnsi="Times New Roman" w:cs="Times New Roman"/>
          </w:rPr>
          <w:delText>should</w:delText>
        </w:r>
      </w:del>
      <w:ins w:id="297" w:author="Thomas Lilly" w:date="2021-04-28T15:33:00Z">
        <w:r w:rsidR="126E414F" w:rsidRPr="6577E04C">
          <w:rPr>
            <w:rFonts w:ascii="Times New Roman" w:hAnsi="Times New Roman" w:cs="Times New Roman"/>
          </w:rPr>
          <w:t>will</w:t>
        </w:r>
      </w:ins>
      <w:r w:rsidRPr="6577E04C">
        <w:rPr>
          <w:rFonts w:ascii="Times New Roman" w:hAnsi="Times New Roman" w:cs="Times New Roman"/>
        </w:rPr>
        <w:t xml:space="preserve"> not discuss the Committee's</w:t>
      </w:r>
    </w:p>
    <w:p w14:paraId="7A87E75B" w14:textId="77777777" w:rsidR="00143686" w:rsidRPr="00143686" w:rsidRDefault="00143686" w:rsidP="00143686">
      <w:pPr>
        <w:rPr>
          <w:rFonts w:ascii="Times New Roman" w:hAnsi="Times New Roman" w:cs="Times New Roman"/>
        </w:rPr>
      </w:pPr>
      <w:r w:rsidRPr="00143686">
        <w:rPr>
          <w:rFonts w:ascii="Times New Roman" w:hAnsi="Times New Roman" w:cs="Times New Roman"/>
        </w:rPr>
        <w:t>deliberations with anyone not on the Committee.</w:t>
      </w:r>
    </w:p>
    <w:p w14:paraId="08CE6F91" w14:textId="77777777" w:rsidR="00143686" w:rsidRPr="00143686" w:rsidRDefault="00143686" w:rsidP="00143686">
      <w:pPr>
        <w:rPr>
          <w:rFonts w:ascii="Times New Roman" w:hAnsi="Times New Roman" w:cs="Times New Roman"/>
        </w:rPr>
      </w:pPr>
    </w:p>
    <w:p w14:paraId="61CDCEAD" w14:textId="77777777" w:rsidR="00143686" w:rsidRPr="00143686" w:rsidRDefault="00143686" w:rsidP="00143686">
      <w:pPr>
        <w:rPr>
          <w:rFonts w:ascii="Times New Roman" w:hAnsi="Times New Roman" w:cs="Times New Roman"/>
        </w:rPr>
      </w:pPr>
    </w:p>
    <w:sectPr w:rsidR="00143686" w:rsidRPr="00143686" w:rsidSect="00EC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4" w:author="Lisa Whitten" w:date="2021-04-27T10:04:00Z" w:initials="LW">
    <w:p w14:paraId="5DFCCD02" w14:textId="3347C561" w:rsidR="1CC8B78C" w:rsidRDefault="1CC8B78C">
      <w:r>
        <w:t>Isn't this the standard procedure?</w:t>
      </w:r>
      <w:r>
        <w:annotationRef/>
      </w:r>
    </w:p>
  </w:comment>
  <w:comment w:id="179" w:author="Lisa Whitten" w:date="2021-04-27T10:17:00Z" w:initials="LW">
    <w:p w14:paraId="4C0F6F0D" w14:textId="5ED5C796" w:rsidR="1CC8B78C" w:rsidRDefault="1CC8B78C">
      <w:r>
        <w:t>I think additional headings would enhance the organization of the guidelines.</w:t>
      </w:r>
      <w:r>
        <w:annotationRef/>
      </w:r>
    </w:p>
  </w:comment>
  <w:comment w:id="180" w:author="Lisa Whitten" w:date="2021-04-27T10:07:00Z" w:initials="LW">
    <w:p w14:paraId="35311F58" w14:textId="0BE6EF13" w:rsidR="1CC8B78C" w:rsidRDefault="1CC8B78C">
      <w:r>
        <w:t>How many?</w:t>
      </w:r>
      <w:r>
        <w:annotationRef/>
      </w:r>
    </w:p>
  </w:comment>
  <w:comment w:id="226" w:author="Lisa Whitten" w:date="2021-04-27T10:16:00Z" w:initials="LW">
    <w:p w14:paraId="44571FA4" w14:textId="0064B347" w:rsidR="1CC8B78C" w:rsidRDefault="1CC8B78C">
      <w:r>
        <w:t xml:space="preserve">Are we changing the current policy that only requires recusal from deliberations of a colleague from the same </w:t>
      </w:r>
      <w:proofErr w:type="spellStart"/>
      <w:r>
        <w:t>department?I</w:t>
      </w:r>
      <w:proofErr w:type="spellEnd"/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FCCD02" w15:done="0"/>
  <w15:commentEx w15:paraId="4C0F6F0D" w15:done="0"/>
  <w15:commentEx w15:paraId="35311F58" w15:done="0"/>
  <w15:commentEx w15:paraId="44571FA4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BF857C3" w16cex:dateUtc="2021-04-27T14:04:48.798Z"/>
  <w16cex:commentExtensible w16cex:durableId="03BFA836" w16cex:dateUtc="2021-04-27T14:07:39.112Z"/>
  <w16cex:commentExtensible w16cex:durableId="3D8E02F2" w16cex:dateUtc="2021-04-27T14:16:53.723Z"/>
  <w16cex:commentExtensible w16cex:durableId="263FA570" w16cex:dateUtc="2021-04-27T14:17:41.943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FCCD02" w16cid:durableId="0BF857C3"/>
  <w16cid:commentId w16cid:paraId="4C0F6F0D" w16cid:durableId="263FA570"/>
  <w16cid:commentId w16cid:paraId="35311F58" w16cid:durableId="03BFA836"/>
  <w16cid:commentId w16cid:paraId="44571FA4" w16cid:durableId="3D8E02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67B5D"/>
    <w:multiLevelType w:val="hybridMultilevel"/>
    <w:tmpl w:val="8CFE69FC"/>
    <w:lvl w:ilvl="0" w:tplc="D416F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BC0DD6"/>
    <w:multiLevelType w:val="hybridMultilevel"/>
    <w:tmpl w:val="EEE0C988"/>
    <w:lvl w:ilvl="0" w:tplc="E0E2E9B2">
      <w:start w:val="1"/>
      <w:numFmt w:val="decimal"/>
      <w:lvlText w:val="%1."/>
      <w:lvlJc w:val="left"/>
      <w:pPr>
        <w:ind w:left="720" w:hanging="360"/>
      </w:pPr>
    </w:lvl>
    <w:lvl w:ilvl="1" w:tplc="FF5646D0">
      <w:start w:val="1"/>
      <w:numFmt w:val="lowerLetter"/>
      <w:lvlText w:val="%2."/>
      <w:lvlJc w:val="left"/>
      <w:pPr>
        <w:ind w:left="1440" w:hanging="360"/>
      </w:pPr>
    </w:lvl>
    <w:lvl w:ilvl="2" w:tplc="271CC1AE">
      <w:start w:val="1"/>
      <w:numFmt w:val="lowerRoman"/>
      <w:lvlText w:val="%3."/>
      <w:lvlJc w:val="right"/>
      <w:pPr>
        <w:ind w:left="2160" w:hanging="180"/>
      </w:pPr>
    </w:lvl>
    <w:lvl w:ilvl="3" w:tplc="D9A2B06C">
      <w:start w:val="1"/>
      <w:numFmt w:val="decimal"/>
      <w:lvlText w:val="%4."/>
      <w:lvlJc w:val="left"/>
      <w:pPr>
        <w:ind w:left="2880" w:hanging="360"/>
      </w:pPr>
    </w:lvl>
    <w:lvl w:ilvl="4" w:tplc="944EEA90">
      <w:start w:val="1"/>
      <w:numFmt w:val="lowerLetter"/>
      <w:lvlText w:val="%5."/>
      <w:lvlJc w:val="left"/>
      <w:pPr>
        <w:ind w:left="3600" w:hanging="360"/>
      </w:pPr>
    </w:lvl>
    <w:lvl w:ilvl="5" w:tplc="247C1B88">
      <w:start w:val="1"/>
      <w:numFmt w:val="lowerRoman"/>
      <w:lvlText w:val="%6."/>
      <w:lvlJc w:val="right"/>
      <w:pPr>
        <w:ind w:left="4320" w:hanging="180"/>
      </w:pPr>
    </w:lvl>
    <w:lvl w:ilvl="6" w:tplc="8218310E">
      <w:start w:val="1"/>
      <w:numFmt w:val="decimal"/>
      <w:lvlText w:val="%7."/>
      <w:lvlJc w:val="left"/>
      <w:pPr>
        <w:ind w:left="5040" w:hanging="360"/>
      </w:pPr>
    </w:lvl>
    <w:lvl w:ilvl="7" w:tplc="49B2C4D4">
      <w:start w:val="1"/>
      <w:numFmt w:val="lowerLetter"/>
      <w:lvlText w:val="%8."/>
      <w:lvlJc w:val="left"/>
      <w:pPr>
        <w:ind w:left="5760" w:hanging="360"/>
      </w:pPr>
    </w:lvl>
    <w:lvl w:ilvl="8" w:tplc="B330AE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Lisa Whitten">
    <w15:presenceInfo w15:providerId="AD" w15:userId="S::whittenl@oldwestbury.edu::3c494900-6b17-4a61-9c18-c405fc67ad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86"/>
    <w:rsid w:val="000422EF"/>
    <w:rsid w:val="000A5BDF"/>
    <w:rsid w:val="001270BD"/>
    <w:rsid w:val="00143686"/>
    <w:rsid w:val="002C2567"/>
    <w:rsid w:val="00314986"/>
    <w:rsid w:val="003542BB"/>
    <w:rsid w:val="007F5252"/>
    <w:rsid w:val="009C098A"/>
    <w:rsid w:val="00A426D6"/>
    <w:rsid w:val="00C1487D"/>
    <w:rsid w:val="00EC7C45"/>
    <w:rsid w:val="01C4E3F1"/>
    <w:rsid w:val="022892E3"/>
    <w:rsid w:val="0253778B"/>
    <w:rsid w:val="031D903D"/>
    <w:rsid w:val="05ABA719"/>
    <w:rsid w:val="06C7C4C1"/>
    <w:rsid w:val="0B4751B7"/>
    <w:rsid w:val="0C007A8D"/>
    <w:rsid w:val="0EEB256E"/>
    <w:rsid w:val="0FB91CF6"/>
    <w:rsid w:val="126E414F"/>
    <w:rsid w:val="12C917E1"/>
    <w:rsid w:val="12D58944"/>
    <w:rsid w:val="1597D9EE"/>
    <w:rsid w:val="173CC772"/>
    <w:rsid w:val="175DAAC5"/>
    <w:rsid w:val="1A89788F"/>
    <w:rsid w:val="1C02C3CA"/>
    <w:rsid w:val="1C6FFD77"/>
    <w:rsid w:val="1CC8B78C"/>
    <w:rsid w:val="1E6B0272"/>
    <w:rsid w:val="1EE2D5E5"/>
    <w:rsid w:val="21579B66"/>
    <w:rsid w:val="2263899C"/>
    <w:rsid w:val="2A6E9B81"/>
    <w:rsid w:val="2B1E9675"/>
    <w:rsid w:val="2B9F68D8"/>
    <w:rsid w:val="2BE6B5BF"/>
    <w:rsid w:val="2D2C429E"/>
    <w:rsid w:val="2DCA1A46"/>
    <w:rsid w:val="2E563737"/>
    <w:rsid w:val="2E9D30FC"/>
    <w:rsid w:val="2F643D91"/>
    <w:rsid w:val="2F8DC229"/>
    <w:rsid w:val="30020702"/>
    <w:rsid w:val="30799796"/>
    <w:rsid w:val="32C562EB"/>
    <w:rsid w:val="33703879"/>
    <w:rsid w:val="367482C5"/>
    <w:rsid w:val="36F8B623"/>
    <w:rsid w:val="3892780A"/>
    <w:rsid w:val="39987C97"/>
    <w:rsid w:val="3AD074D0"/>
    <w:rsid w:val="3F8ABD96"/>
    <w:rsid w:val="40023CAE"/>
    <w:rsid w:val="417BF0EB"/>
    <w:rsid w:val="483C7917"/>
    <w:rsid w:val="4ADF416F"/>
    <w:rsid w:val="4AF15244"/>
    <w:rsid w:val="4B226182"/>
    <w:rsid w:val="4C6FCAED"/>
    <w:rsid w:val="4D62C5B9"/>
    <w:rsid w:val="4FF4E817"/>
    <w:rsid w:val="5095FD1A"/>
    <w:rsid w:val="518CA3E6"/>
    <w:rsid w:val="53887D16"/>
    <w:rsid w:val="56028FF6"/>
    <w:rsid w:val="58FCA694"/>
    <w:rsid w:val="5A8951B3"/>
    <w:rsid w:val="5FB62192"/>
    <w:rsid w:val="617EA518"/>
    <w:rsid w:val="61E51B2F"/>
    <w:rsid w:val="62F95B92"/>
    <w:rsid w:val="631A7579"/>
    <w:rsid w:val="63E6E4FB"/>
    <w:rsid w:val="656A916B"/>
    <w:rsid w:val="6577E04C"/>
    <w:rsid w:val="65FDA5DE"/>
    <w:rsid w:val="69761F23"/>
    <w:rsid w:val="69FDA3AC"/>
    <w:rsid w:val="6B15E0C8"/>
    <w:rsid w:val="6D647180"/>
    <w:rsid w:val="6E4C7FC2"/>
    <w:rsid w:val="6EB6F053"/>
    <w:rsid w:val="70BF585F"/>
    <w:rsid w:val="726771EE"/>
    <w:rsid w:val="7420DA3C"/>
    <w:rsid w:val="74BDE5E3"/>
    <w:rsid w:val="7585EA53"/>
    <w:rsid w:val="779E845E"/>
    <w:rsid w:val="7A3D6AF9"/>
    <w:rsid w:val="7B34074E"/>
    <w:rsid w:val="7F608B6E"/>
    <w:rsid w:val="7FF1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E478"/>
  <w15:chartTrackingRefBased/>
  <w15:docId w15:val="{C0125843-1250-3042-95C0-095350CF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8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7D"/>
    <w:rPr>
      <w:rFonts w:ascii="Times New Roman" w:hAnsi="Times New Roman" w:cs="Times New Roman"/>
      <w:sz w:val="18"/>
      <w:szCs w:val="18"/>
    </w:rPr>
  </w:style>
  <w:style w:type="character" w:customStyle="1" w:styleId="normaltextrun">
    <w:name w:val="normaltextrun"/>
    <w:basedOn w:val="DefaultParagraphFont"/>
    <w:rsid w:val="002C2567"/>
  </w:style>
  <w:style w:type="paragraph" w:styleId="ListParagraph">
    <w:name w:val="List Paragraph"/>
    <w:basedOn w:val="Normal"/>
    <w:uiPriority w:val="34"/>
    <w:qFormat/>
    <w:rsid w:val="00EC7C4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C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5e5adabbf42e402f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C02D444B71E41838C8DD71D0842BD" ma:contentTypeVersion="6" ma:contentTypeDescription="Create a new document." ma:contentTypeScope="" ma:versionID="71854e3eadc0220e60858740a7ce8a73">
  <xsd:schema xmlns:xsd="http://www.w3.org/2001/XMLSchema" xmlns:xs="http://www.w3.org/2001/XMLSchema" xmlns:p="http://schemas.microsoft.com/office/2006/metadata/properties" xmlns:ns2="3e71c43c-13df-4df7-b616-47767a8fdebc" xmlns:ns3="40ba8c16-5fa4-42dd-a828-a94f576ce170" targetNamespace="http://schemas.microsoft.com/office/2006/metadata/properties" ma:root="true" ma:fieldsID="4985fdc2f618496e60769271c9d76463" ns2:_="" ns3:_="">
    <xsd:import namespace="3e71c43c-13df-4df7-b616-47767a8fdebc"/>
    <xsd:import namespace="40ba8c16-5fa4-42dd-a828-a94f576ce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1c43c-13df-4df7-b616-47767a8fd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a8c16-5fa4-42dd-a828-a94f576ce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042EAA-03BF-4F00-B0BF-81EFCDE9D3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12C03D-2A11-463E-AB7E-B8F23115EC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FED23-2DBB-4E4F-A09E-9DA350F8A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1c43c-13df-4df7-b616-47767a8fdebc"/>
    <ds:schemaRef ds:uri="40ba8c16-5fa4-42dd-a828-a94f576ce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2021-05-11T00:51:00Z</dcterms:created>
  <dcterms:modified xsi:type="dcterms:W3CDTF">2021-05-11T00:51:00Z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0x010100184C02D444B71E41838C8DD71D0842BD</vt:lpwstr>
  </property>
</Properties>
</file>